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3C16FDFC" w:rsidR="00EC49FE" w:rsidRPr="003A5B58" w:rsidRDefault="005C6F15" w:rsidP="0039084B">
      <w:pPr>
        <w:pStyle w:val="Ttulo"/>
        <w:rPr>
          <w:lang w:val="pt-BR"/>
        </w:rPr>
      </w:pPr>
      <w:r w:rsidRPr="009151DC">
        <w:rPr>
          <w:lang w:val="pt-BR"/>
        </w:rPr>
        <w:t xml:space="preserve">Uso de </w:t>
      </w:r>
      <w:r w:rsidR="0067096A">
        <w:rPr>
          <w:lang w:val="pt-BR"/>
        </w:rPr>
        <w:t>redes neurais arti</w:t>
      </w:r>
      <w:bookmarkStart w:id="0" w:name="_GoBack"/>
      <w:bookmarkEnd w:id="0"/>
      <w:r w:rsidR="0067096A">
        <w:rPr>
          <w:lang w:val="pt-BR"/>
        </w:rPr>
        <w:t>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5EC7796E"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w:t>
      </w:r>
      <w:ins w:id="1" w:author="Adson Esteves" w:date="2017-05-31T03:20:00Z">
        <w:r w:rsidR="00B12B51">
          <w:t>de reconhecimento de imagens a partir d</w:t>
        </w:r>
      </w:ins>
      <w:ins w:id="2" w:author="Adson Esteves" w:date="2017-05-31T03:21:00Z">
        <w:r w:rsidR="00693244">
          <w:t>o algoritmo</w:t>
        </w:r>
      </w:ins>
      <w:ins w:id="3" w:author="Adson Esteves" w:date="2017-05-31T03:20:00Z">
        <w:r w:rsidR="00B12B51">
          <w:t xml:space="preserve"> de </w:t>
        </w:r>
      </w:ins>
      <w:ins w:id="4" w:author="Adson Esteves" w:date="2017-05-31T03:21:00Z">
        <w:r w:rsidR="00693244">
          <w:t xml:space="preserve">Redes Neurais Artificiais chamado </w:t>
        </w:r>
        <w:proofErr w:type="spellStart"/>
        <w:r w:rsidR="00693244">
          <w:t>backpropagation</w:t>
        </w:r>
        <w:proofErr w:type="spellEnd"/>
        <w:r w:rsidR="00693244">
          <w:t xml:space="preserve">. </w:t>
        </w:r>
      </w:ins>
      <w:ins w:id="5" w:author="Adson Esteves" w:date="2017-05-31T03:26:00Z">
        <w:r w:rsidR="00693244">
          <w:t>Foram e</w:t>
        </w:r>
      </w:ins>
      <w:ins w:id="6" w:author="Adson Esteves" w:date="2017-05-31T03:22:00Z">
        <w:r w:rsidR="00693244">
          <w:t>scolhidos como imagens para reconhecimento</w:t>
        </w:r>
      </w:ins>
      <w:ins w:id="7" w:author="Adson Esteves" w:date="2017-05-31T03:26:00Z">
        <w:r w:rsidR="00693244">
          <w:t>,</w:t>
        </w:r>
      </w:ins>
      <w:ins w:id="8" w:author="Adson Esteves" w:date="2017-05-31T03:22:00Z">
        <w:r w:rsidR="00693244">
          <w:t xml:space="preserve"> quadros de animação de 3 personagens do jogo</w:t>
        </w:r>
      </w:ins>
      <w:ins w:id="9" w:author="Adson Esteves" w:date="2017-05-31T03:23:00Z">
        <w:r w:rsidR="00693244">
          <w:t xml:space="preserve"> Pokémon Diamond </w:t>
        </w:r>
        <w:proofErr w:type="spellStart"/>
        <w:r w:rsidR="00693244">
          <w:t>and</w:t>
        </w:r>
        <w:proofErr w:type="spellEnd"/>
        <w:r w:rsidR="00693244">
          <w:t xml:space="preserve"> Pearl, foram realizados treinamentos</w:t>
        </w:r>
      </w:ins>
      <w:ins w:id="10" w:author="Adson Esteves" w:date="2017-05-31T03:27:00Z">
        <w:r w:rsidR="00693244">
          <w:t xml:space="preserve"> em 3 redes, uma para cada personagem, porém com regras iguais, </w:t>
        </w:r>
      </w:ins>
      <w:ins w:id="11" w:author="Adson Esteves" w:date="2017-05-31T03:28:00Z">
        <w:r w:rsidR="00693244">
          <w:t>com</w:t>
        </w:r>
      </w:ins>
      <w:ins w:id="12" w:author="Adson Esteves" w:date="2017-05-31T03:27:00Z">
        <w:r w:rsidR="00693244">
          <w:t xml:space="preserve"> dez imagens de</w:t>
        </w:r>
      </w:ins>
      <w:ins w:id="13" w:author="Adson Esteves" w:date="2017-05-31T03:28:00Z">
        <w:r w:rsidR="00693244">
          <w:t xml:space="preserve"> treinamento, sendo apenas uma a verdadeira do personagem. </w:t>
        </w:r>
      </w:ins>
      <w:ins w:id="14" w:author="Adson Esteves" w:date="2017-05-31T03:29:00Z">
        <w:r w:rsidR="00693244">
          <w:t>Em testes as redes apresentaram</w:t>
        </w:r>
      </w:ins>
      <w:ins w:id="15" w:author="Adson Esteves" w:date="2017-05-31T03:32:00Z">
        <w:r w:rsidR="00156EB9">
          <w:t xml:space="preserve"> facilidade em encontrar seus pares exatos dentro</w:t>
        </w:r>
      </w:ins>
      <w:ins w:id="16" w:author="Adson Esteves" w:date="2017-05-31T03:38:00Z">
        <w:r w:rsidR="00156EB9">
          <w:t xml:space="preserve"> do conjunto de treinamento</w:t>
        </w:r>
      </w:ins>
      <w:ins w:id="17" w:author="Adson Esteves" w:date="2017-05-31T03:39:00Z">
        <w:r w:rsidR="00156EB9">
          <w:t>, porém com o conjunto para experimentos</w:t>
        </w:r>
      </w:ins>
      <w:ins w:id="18" w:author="Adson Esteves" w:date="2017-05-31T03:40:00Z">
        <w:r w:rsidR="00156EB9">
          <w:t>,</w:t>
        </w:r>
      </w:ins>
      <w:ins w:id="19" w:author="Adson Esteves" w:date="2017-05-31T03:41:00Z">
        <w:r w:rsidR="00156EB9">
          <w:t xml:space="preserve"> a rede encontrou </w:t>
        </w:r>
      </w:ins>
      <w:ins w:id="20" w:author="Adson Esteves" w:date="2017-05-31T03:42:00Z">
        <w:r w:rsidR="00156EB9">
          <w:t xml:space="preserve">muita </w:t>
        </w:r>
      </w:ins>
      <w:ins w:id="21" w:author="Adson Esteves" w:date="2017-05-31T03:41:00Z">
        <w:r w:rsidR="00156EB9">
          <w:t>dificuldade</w:t>
        </w:r>
      </w:ins>
      <w:ins w:id="22" w:author="Adson Esteves" w:date="2017-05-31T03:42:00Z">
        <w:r w:rsidR="00156EB9">
          <w:t xml:space="preserve"> em reconhecer os personagens</w:t>
        </w:r>
      </w:ins>
      <w:ins w:id="23" w:author="Adson Esteves" w:date="2017-05-31T03:41:00Z">
        <w:r w:rsidR="00330C85">
          <w:t>, o que provavelmente se deve ao fato d</w:t>
        </w:r>
      </w:ins>
      <w:ins w:id="24" w:author="Adson Esteves" w:date="2017-05-31T03:46:00Z">
        <w:r w:rsidR="00330C85">
          <w:t xml:space="preserve">e que </w:t>
        </w:r>
      </w:ins>
      <w:ins w:id="25" w:author="Adson Esteves" w:date="2017-05-31T03:41:00Z">
        <w:r w:rsidR="00330C85">
          <w:t>o n</w:t>
        </w:r>
      </w:ins>
      <w:ins w:id="26" w:author="Adson Esteves" w:date="2017-05-31T03:43:00Z">
        <w:r w:rsidR="00330C85">
          <w:t>úmero d</w:t>
        </w:r>
      </w:ins>
      <w:ins w:id="27" w:author="Adson Esteves" w:date="2017-05-31T03:46:00Z">
        <w:r w:rsidR="00330C85">
          <w:t>e</w:t>
        </w:r>
      </w:ins>
      <w:ins w:id="28" w:author="Adson Esteves" w:date="2017-05-31T03:45:00Z">
        <w:r w:rsidR="00330C85">
          <w:t xml:space="preserve"> </w:t>
        </w:r>
      </w:ins>
      <w:ins w:id="29" w:author="Adson Esteves" w:date="2017-05-31T03:43:00Z">
        <w:r w:rsidR="00330C85">
          <w:t>imagens utilizadas no treinamento foi muito pequeno, além de que as imagens precisaram ser reduzidas e descoloridas, para reduzir o tempo de treinamento.</w:t>
        </w:r>
      </w:ins>
      <w:ins w:id="30" w:author="Adson Esteves" w:date="2017-05-31T03:48:00Z">
        <w:r w:rsidR="00330C85">
          <w:t xml:space="preserve"> Para reconhecimento de imagem, provavelmente uma rede</w:t>
        </w:r>
      </w:ins>
      <w:ins w:id="31" w:author="Adson Esteves" w:date="2017-05-31T03:49:00Z">
        <w:r w:rsidR="00330C85">
          <w:t xml:space="preserve"> com </w:t>
        </w:r>
      </w:ins>
      <w:ins w:id="32" w:author="Adson Esteves" w:date="2017-05-31T03:50:00Z">
        <w:r w:rsidR="00330C85">
          <w:t xml:space="preserve">um </w:t>
        </w:r>
      </w:ins>
      <w:ins w:id="33" w:author="Adson Esteves" w:date="2017-05-31T03:49:00Z">
        <w:r w:rsidR="00330C85">
          <w:t>número maior de neurônios e treinamentos</w:t>
        </w:r>
      </w:ins>
      <w:ins w:id="34" w:author="Adson Esteves" w:date="2017-05-31T03:50:00Z">
        <w:r w:rsidR="00330C85">
          <w:t>, ou uma</w:t>
        </w:r>
      </w:ins>
      <w:ins w:id="35" w:author="Adson Esteves" w:date="2017-05-31T03:48:00Z">
        <w:r w:rsidR="00330C85">
          <w:t xml:space="preserve"> mais especializada como</w:t>
        </w:r>
      </w:ins>
      <w:ins w:id="36" w:author="Adson Esteves" w:date="2017-05-31T03:43:00Z">
        <w:r w:rsidR="00330C85">
          <w:t xml:space="preserve"> </w:t>
        </w:r>
      </w:ins>
      <w:ins w:id="37" w:author="Adson Esteves" w:date="2017-05-31T03:48:00Z">
        <w:r w:rsidR="00330C85">
          <w:t xml:space="preserve">as </w:t>
        </w:r>
        <w:proofErr w:type="spellStart"/>
        <w:r w:rsidR="00330C85">
          <w:t>convolutivas</w:t>
        </w:r>
      </w:ins>
      <w:proofErr w:type="spellEnd"/>
      <w:ins w:id="38" w:author="Adson Esteves" w:date="2017-05-31T03:50:00Z">
        <w:r w:rsidR="00330C85">
          <w:t>, seria uma melhor aproximação do ideal.</w:t>
        </w:r>
      </w:ins>
      <w:del w:id="39" w:author="Adson Esteves" w:date="2017-05-31T03:20:00Z">
        <w:r w:rsidR="004733EF" w:rsidDel="00B12B51">
          <w:delText xml:space="preserve">para </w:delText>
        </w:r>
        <w:r w:rsidR="0047687B" w:rsidDel="00B12B51">
          <w:delText xml:space="preserve">avaliar </w:delText>
        </w:r>
        <w:r w:rsidR="004733EF" w:rsidDel="00B12B51">
          <w:delText xml:space="preserve">a necessidade de ajuda de um usuário da IDE Portugol Studio enquanto </w:delText>
        </w:r>
        <w:r w:rsidR="0047687B" w:rsidDel="00B12B51">
          <w:delText xml:space="preserve">o mesmo </w:delText>
        </w:r>
        <w:r w:rsidR="004733EF" w:rsidDel="00B12B51">
          <w:delText xml:space="preserve">programa, utilizando a lógica </w:delText>
        </w:r>
        <w:r w:rsidR="00E71E14" w:rsidDel="00B12B51">
          <w:delText>difusa</w:delText>
        </w:r>
        <w:r w:rsidR="004733EF" w:rsidDel="00B12B51">
          <w:delTex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delText>
        </w:r>
        <w:r w:rsidR="0047687B" w:rsidDel="00B12B51">
          <w:delText>rem</w:delText>
        </w:r>
        <w:r w:rsidR="004733EF" w:rsidDel="00B12B51">
          <w:delText xml:space="preserve"> f</w:delText>
        </w:r>
        <w:r w:rsidR="0047687B" w:rsidDel="00B12B51">
          <w:delText>eitas</w:delText>
        </w:r>
        <w:r w:rsidR="004733EF" w:rsidDel="00B12B51">
          <w:delText xml:space="preserve"> como uma pesquisa melhor sobre as variáveis utilizadas e seus limites</w:delText>
        </w:r>
        <w:r w:rsidR="008B4D19" w:rsidDel="00B12B51">
          <w:delText xml:space="preserve"> e detalhes de tempo de análise, porém o uso da lógica difusa foi no Portugol Studio foi aceita dentro dos parâmetros estabelecidos.</w:delText>
        </w:r>
      </w:del>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w:t>
      </w:r>
      <w:proofErr w:type="spellStart"/>
      <w:r w:rsidR="00D21762">
        <w:rPr>
          <w:lang w:val="pt-BR"/>
        </w:rPr>
        <w:t>algorítmos</w:t>
      </w:r>
      <w:proofErr w:type="spellEnd"/>
      <w:r w:rsidR="00D21762">
        <w:rPr>
          <w:lang w:val="pt-BR"/>
        </w:rPr>
        <w:t xml:space="preserve">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w:t>
      </w:r>
      <w:proofErr w:type="spellStart"/>
      <w:r w:rsidR="00A50095">
        <w:rPr>
          <w:lang w:val="pt-BR"/>
        </w:rPr>
        <w:t>RNAs</w:t>
      </w:r>
      <w:proofErr w:type="spellEnd"/>
      <w:r w:rsidR="00A50095">
        <w:rPr>
          <w:lang w:val="pt-BR"/>
        </w:rPr>
        <w:t>)</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w:t>
      </w:r>
      <w:proofErr w:type="spellStart"/>
      <w:r w:rsidR="002E0238">
        <w:rPr>
          <w:lang w:val="pt-BR"/>
        </w:rPr>
        <w:t>RNAs</w:t>
      </w:r>
      <w:proofErr w:type="spellEnd"/>
      <w:r w:rsidR="002E0238">
        <w:rPr>
          <w:lang w:val="pt-BR"/>
        </w:rPr>
        <w:t xml:space="preserve"> </w:t>
      </w:r>
      <w:r w:rsidR="00F063FD">
        <w:rPr>
          <w:lang w:val="pt-BR"/>
        </w:rPr>
        <w:t>é</w:t>
      </w:r>
      <w:r w:rsidR="002E0238">
        <w:rPr>
          <w:lang w:val="pt-BR"/>
        </w:rPr>
        <w:t xml:space="preserve"> a capacidade de generalizar e associar dados através do aprendizado de padrões dentro de uma área bem </w:t>
      </w:r>
      <w:proofErr w:type="spellStart"/>
      <w:r w:rsidR="002E0238">
        <w:rPr>
          <w:lang w:val="pt-BR"/>
        </w:rPr>
        <w:t>especifícada</w:t>
      </w:r>
      <w:proofErr w:type="spellEnd"/>
      <w:r w:rsidR="002E0238">
        <w:rPr>
          <w:lang w:val="pt-BR"/>
        </w:rPr>
        <w:t xml:space="preserve">.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w:t>
      </w:r>
      <w:proofErr w:type="spellStart"/>
      <w:r w:rsidR="002A1FCD">
        <w:rPr>
          <w:lang w:val="pt-BR"/>
        </w:rPr>
        <w:t>RNAs</w:t>
      </w:r>
      <w:proofErr w:type="spellEnd"/>
      <w:r w:rsidR="002A1FCD">
        <w:rPr>
          <w:lang w:val="pt-BR"/>
        </w:rPr>
        <w:t xml:space="preserve">,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D25556">
        <w:rPr>
          <w:i/>
          <w:lang w:val="pt-BR"/>
        </w:rPr>
        <w:t>Pokémon Diam</w:t>
      </w:r>
      <w:r w:rsidR="000269C8" w:rsidRPr="00D25556">
        <w:rPr>
          <w:i/>
          <w:lang w:val="pt-BR"/>
        </w:rPr>
        <w:t xml:space="preserve">ond </w:t>
      </w:r>
      <w:proofErr w:type="spellStart"/>
      <w:r w:rsidR="000269C8" w:rsidRPr="00D25556">
        <w:rPr>
          <w:i/>
          <w:lang w:val="pt-BR"/>
        </w:rPr>
        <w:t>and</w:t>
      </w:r>
      <w:proofErr w:type="spellEnd"/>
      <w:r w:rsidR="000269C8" w:rsidRPr="00D25556">
        <w:rPr>
          <w:i/>
          <w:lang w:val="pt-BR"/>
        </w:rPr>
        <w:t xml:space="preserve"> Pearl</w:t>
      </w:r>
      <w:r w:rsidR="000269C8">
        <w:rPr>
          <w:lang w:val="pt-BR"/>
        </w:rPr>
        <w:t xml:space="preserve">, </w:t>
      </w:r>
      <w:r w:rsidR="00A44B5D">
        <w:rPr>
          <w:lang w:val="pt-BR"/>
        </w:rPr>
        <w:t>e possui</w:t>
      </w:r>
      <w:r w:rsidR="000269C8">
        <w:rPr>
          <w:lang w:val="pt-BR"/>
        </w:rPr>
        <w:t xml:space="preserve"> suas seções dividas da seguinte forma: a seção 2 explicará a </w:t>
      </w:r>
      <w:r w:rsidR="000269C8">
        <w:rPr>
          <w:lang w:val="pt-BR"/>
        </w:rPr>
        <w:lastRenderedPageBreak/>
        <w:t>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Ttulo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w:t>
      </w:r>
      <w:proofErr w:type="spellStart"/>
      <w:r>
        <w:rPr>
          <w:lang w:val="pt-BR"/>
        </w:rPr>
        <w:t>McCulloch</w:t>
      </w:r>
      <w:proofErr w:type="spellEnd"/>
      <w:r>
        <w:rPr>
          <w:lang w:val="pt-BR"/>
        </w:rPr>
        <w:t xml:space="preserve"> </w:t>
      </w:r>
      <w:r w:rsidR="00AB25EB">
        <w:rPr>
          <w:lang w:val="pt-BR"/>
        </w:rPr>
        <w:t xml:space="preserve">do o Instituto Tecnológico de Massachusetts </w:t>
      </w:r>
      <w:r>
        <w:rPr>
          <w:lang w:val="pt-BR"/>
        </w:rPr>
        <w:t>e Walter</w:t>
      </w:r>
      <w:r w:rsidR="00E8480C">
        <w:rPr>
          <w:lang w:val="pt-BR"/>
        </w:rPr>
        <w:t xml:space="preserve"> </w:t>
      </w:r>
      <w:proofErr w:type="spellStart"/>
      <w:r>
        <w:rPr>
          <w:lang w:val="pt-BR"/>
        </w:rPr>
        <w:t>Pitts</w:t>
      </w:r>
      <w:proofErr w:type="spellEnd"/>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5F4B9E01" w:rsidR="00861814" w:rsidRDefault="00194235">
      <w:pPr>
        <w:ind w:left="-5" w:right="232"/>
        <w:rPr>
          <w:lang w:val="pt-BR"/>
        </w:rPr>
      </w:pPr>
      <w:r>
        <w:rPr>
          <w:lang w:val="pt-BR"/>
        </w:rPr>
        <w:tab/>
      </w:r>
      <w:r w:rsidR="00561216">
        <w:rPr>
          <w:lang w:val="pt-BR"/>
        </w:rPr>
        <w:t xml:space="preserve">Em 1958 Frank </w:t>
      </w:r>
      <w:proofErr w:type="spellStart"/>
      <w:r w:rsidR="00561216">
        <w:rPr>
          <w:lang w:val="pt-BR"/>
        </w:rPr>
        <w:t>Rosenblatt</w:t>
      </w:r>
      <w:proofErr w:type="spellEnd"/>
      <w:r w:rsidR="00561216">
        <w:rPr>
          <w:lang w:val="pt-BR"/>
        </w:rPr>
        <w:t xml:space="preserve"> crio</w:t>
      </w:r>
      <w:ins w:id="40" w:author="Alisson Steffens Henrique" w:date="2017-05-30T23:56:00Z">
        <w:r w:rsidR="00761969">
          <w:rPr>
            <w:lang w:val="pt-BR"/>
          </w:rPr>
          <w:t>u</w:t>
        </w:r>
      </w:ins>
      <w:r w:rsidR="00561216">
        <w:rPr>
          <w:lang w:val="pt-BR"/>
        </w:rPr>
        <w:t xml:space="preserve"> o </w:t>
      </w:r>
      <w:proofErr w:type="spellStart"/>
      <w:r w:rsidR="00561216">
        <w:rPr>
          <w:lang w:val="pt-BR"/>
        </w:rPr>
        <w:t>Perceptron</w:t>
      </w:r>
      <w:proofErr w:type="spellEnd"/>
      <w:r w:rsidR="00561216">
        <w:rPr>
          <w:lang w:val="pt-BR"/>
        </w:rPr>
        <w:t>, um algoritmo de redes neurais que utilizava apenas uma camada de neurônios</w:t>
      </w:r>
      <w:ins w:id="41" w:author="Alisson Steffens Henrique" w:date="2017-05-30T23:56:00Z">
        <w:r w:rsidR="00761969">
          <w:rPr>
            <w:lang w:val="pt-BR"/>
          </w:rPr>
          <w:t xml:space="preserve"> </w:t>
        </w:r>
      </w:ins>
      <w:r w:rsidR="0065290B">
        <w:rPr>
          <w:lang w:val="pt-BR"/>
        </w:rPr>
        <w:t xml:space="preserve">[ROSENBLATT, 1985], porém após pesquisas 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 </w:t>
      </w:r>
      <w:proofErr w:type="spellStart"/>
      <w:r w:rsidR="0065290B">
        <w:rPr>
          <w:lang w:val="pt-BR"/>
        </w:rPr>
        <w:t>perceptrons</w:t>
      </w:r>
      <w:proofErr w:type="spellEnd"/>
      <w:r w:rsidR="0065290B">
        <w:rPr>
          <w:lang w:val="pt-BR"/>
        </w:rPr>
        <w:t xml:space="preserve">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 xml:space="preserve">Assim, Redes Neurais voltou em 1975, com o algoritmo de </w:t>
      </w:r>
      <w:proofErr w:type="spellStart"/>
      <w:r>
        <w:rPr>
          <w:lang w:val="pt-BR"/>
        </w:rPr>
        <w:t>Backpropagation</w:t>
      </w:r>
      <w:proofErr w:type="spellEnd"/>
      <w:r w:rsidR="00FE25A2">
        <w:rPr>
          <w:lang w:val="pt-BR"/>
        </w:rPr>
        <w:t xml:space="preserve"> após Paul </w:t>
      </w:r>
      <w:proofErr w:type="spellStart"/>
      <w:r w:rsidR="00FE25A2">
        <w:rPr>
          <w:lang w:val="pt-BR"/>
        </w:rPr>
        <w:t>Werbos</w:t>
      </w:r>
      <w:proofErr w:type="spellEnd"/>
      <w:r w:rsidR="00FE25A2">
        <w:rPr>
          <w:lang w:val="pt-BR"/>
        </w:rPr>
        <w:t xml:space="preserve"> apresentar a proposta para redes neurais artificiais, aonde a saída final da rede é comparada com o resultado desejado e </w:t>
      </w:r>
      <w:proofErr w:type="spellStart"/>
      <w:r w:rsidR="00FE25A2">
        <w:rPr>
          <w:lang w:val="pt-BR"/>
        </w:rPr>
        <w:t>retreinada</w:t>
      </w:r>
      <w:proofErr w:type="spellEnd"/>
      <w:r w:rsidR="00FE25A2">
        <w:rPr>
          <w:lang w:val="pt-BR"/>
        </w:rPr>
        <w:t xml:space="preserve"> se necessária até que fique com um erro ou diferença ao valor desejado mínimo.</w:t>
      </w:r>
    </w:p>
    <w:p w14:paraId="6351F97E" w14:textId="77777777" w:rsidR="003503A0" w:rsidRDefault="00436F01" w:rsidP="003503A0">
      <w:pPr>
        <w:keepNext/>
        <w:ind w:left="-5" w:right="232"/>
        <w:rPr>
          <w:ins w:id="42" w:author="Adson Esteves" w:date="2017-05-31T04:06:00Z"/>
        </w:rPr>
        <w:pPrChange w:id="43" w:author="Adson Esteves" w:date="2017-05-31T04:06:00Z">
          <w:pPr>
            <w:ind w:left="-5" w:right="232"/>
          </w:pPr>
        </w:pPrChange>
      </w:pPr>
      <w:r>
        <w:rPr>
          <w:lang w:val="pt-BR"/>
        </w:rPr>
        <w:lastRenderedPageBreak/>
        <w:tab/>
      </w:r>
      <w:r w:rsidR="00FE25A2">
        <w:rPr>
          <w:noProof/>
          <w:lang w:val="pt-BR" w:eastAsia="ja-JP"/>
        </w:rPr>
        <w:drawing>
          <wp:inline distT="0" distB="0" distL="0" distR="0" wp14:anchorId="7B06CE8A" wp14:editId="7729B79C">
            <wp:extent cx="4326255" cy="2686050"/>
            <wp:effectExtent l="0" t="0" r="0" b="0"/>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134"/>
                    <a:stretch/>
                  </pic:blipFill>
                  <pic:spPr bwMode="auto">
                    <a:xfrm>
                      <a:off x="0" y="0"/>
                      <a:ext cx="4326255"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5ADD5194" w14:textId="733B53C6" w:rsidR="003503A0" w:rsidRPr="003503A0" w:rsidRDefault="003503A0" w:rsidP="003503A0">
      <w:pPr>
        <w:pStyle w:val="Legenda"/>
        <w:jc w:val="both"/>
        <w:rPr>
          <w:ins w:id="44" w:author="Adson Esteves" w:date="2017-05-31T04:06:00Z"/>
          <w:lang w:val="pt-BR"/>
          <w:rPrChange w:id="45" w:author="Adson Esteves" w:date="2017-05-31T04:06:00Z">
            <w:rPr>
              <w:ins w:id="46" w:author="Adson Esteves" w:date="2017-05-31T04:06:00Z"/>
            </w:rPr>
          </w:rPrChange>
        </w:rPr>
        <w:pPrChange w:id="47" w:author="Adson Esteves" w:date="2017-05-31T04:06:00Z">
          <w:pPr>
            <w:pStyle w:val="Legenda"/>
          </w:pPr>
        </w:pPrChange>
      </w:pPr>
      <w:ins w:id="48" w:author="Adson Esteves" w:date="2017-05-31T04:06:00Z">
        <w:r w:rsidRPr="003503A0">
          <w:rPr>
            <w:lang w:val="pt-BR"/>
            <w:rPrChange w:id="49" w:author="Adson Esteves" w:date="2017-05-31T04:06:00Z">
              <w:rPr/>
            </w:rPrChange>
          </w:rPr>
          <w:t xml:space="preserve">Figura </w:t>
        </w:r>
        <w:r>
          <w:fldChar w:fldCharType="begin"/>
        </w:r>
        <w:r w:rsidRPr="003503A0">
          <w:rPr>
            <w:lang w:val="pt-BR"/>
            <w:rPrChange w:id="50" w:author="Adson Esteves" w:date="2017-05-31T04:06:00Z">
              <w:rPr/>
            </w:rPrChange>
          </w:rPr>
          <w:instrText xml:space="preserve"> SEQ Figura \* ARABIC </w:instrText>
        </w:r>
      </w:ins>
      <w:r>
        <w:fldChar w:fldCharType="separate"/>
      </w:r>
      <w:ins w:id="51" w:author="Adson Esteves" w:date="2017-05-31T04:11:00Z">
        <w:r>
          <w:rPr>
            <w:noProof/>
            <w:lang w:val="pt-BR"/>
          </w:rPr>
          <w:t>1</w:t>
        </w:r>
      </w:ins>
      <w:ins w:id="52" w:author="Adson Esteves" w:date="2017-05-31T04:06:00Z">
        <w:r>
          <w:fldChar w:fldCharType="end"/>
        </w:r>
        <w:r w:rsidRPr="003503A0">
          <w:rPr>
            <w:lang w:val="pt-BR"/>
            <w:rPrChange w:id="53" w:author="Adson Esteves" w:date="2017-05-31T04:06:00Z">
              <w:rPr/>
            </w:rPrChange>
          </w:rPr>
          <w:t xml:space="preserve">. Representação de uma Rede Neural Artificial de </w:t>
        </w:r>
        <w:proofErr w:type="spellStart"/>
        <w:r w:rsidRPr="003503A0">
          <w:rPr>
            <w:lang w:val="pt-BR"/>
            <w:rPrChange w:id="54" w:author="Adson Esteves" w:date="2017-05-31T04:06:00Z">
              <w:rPr/>
            </w:rPrChange>
          </w:rPr>
          <w:t>backpropagation</w:t>
        </w:r>
        <w:proofErr w:type="spellEnd"/>
      </w:ins>
    </w:p>
    <w:p w14:paraId="059D1226" w14:textId="36332652" w:rsidR="00364FBB" w:rsidRDefault="00F44385" w:rsidP="00A962D4">
      <w:pPr>
        <w:ind w:left="-5" w:right="232"/>
        <w:rPr>
          <w:ins w:id="55" w:author="Alisson Steffens Henrique" w:date="2017-05-30T22:44:00Z"/>
          <w:lang w:val="pt-BR"/>
        </w:rPr>
      </w:pPr>
      <w:r w:rsidRPr="00283027">
        <w:rPr>
          <w:lang w:val="pt-BR"/>
        </w:rPr>
        <w:t xml:space="preserve"> </w:t>
      </w:r>
    </w:p>
    <w:p w14:paraId="72FE03FD" w14:textId="62DF1EDE" w:rsidR="00A0256A" w:rsidRPr="003A5B58" w:rsidRDefault="00A0256A" w:rsidP="00A0256A">
      <w:pPr>
        <w:pStyle w:val="Ttulo2"/>
        <w:rPr>
          <w:ins w:id="56" w:author="Alisson Steffens Henrique" w:date="2017-05-30T22:44:00Z"/>
          <w:lang w:val="pt-BR"/>
        </w:rPr>
      </w:pPr>
      <w:ins w:id="57" w:author="Alisson Steffens Henrique" w:date="2017-05-30T22:44:00Z">
        <w:r w:rsidRPr="003A5B58">
          <w:rPr>
            <w:lang w:val="pt-BR"/>
          </w:rPr>
          <w:t>2.</w:t>
        </w:r>
        <w:r>
          <w:rPr>
            <w:lang w:val="pt-BR"/>
          </w:rPr>
          <w:t>2</w:t>
        </w:r>
        <w:r w:rsidRPr="003A5B58">
          <w:rPr>
            <w:lang w:val="pt-BR"/>
          </w:rPr>
          <w:t xml:space="preserve"> </w:t>
        </w:r>
      </w:ins>
      <w:ins w:id="58" w:author="Alisson Steffens Henrique" w:date="2017-05-30T22:52:00Z">
        <w:r w:rsidR="007775C6">
          <w:rPr>
            <w:lang w:val="pt-BR"/>
          </w:rPr>
          <w:t xml:space="preserve">Reconhecimento </w:t>
        </w:r>
      </w:ins>
      <w:ins w:id="59" w:author="Alisson Steffens Henrique" w:date="2017-05-30T22:44:00Z">
        <w:r>
          <w:rPr>
            <w:lang w:val="pt-BR"/>
          </w:rPr>
          <w:t>de Imagens</w:t>
        </w:r>
      </w:ins>
    </w:p>
    <w:p w14:paraId="5F73A7EC" w14:textId="6C0BC85F" w:rsidR="00A0256A" w:rsidRDefault="007775C6" w:rsidP="00A0256A">
      <w:pPr>
        <w:ind w:left="-5" w:right="232"/>
        <w:rPr>
          <w:ins w:id="60" w:author="Alisson Steffens Henrique" w:date="2017-05-30T23:16:00Z"/>
          <w:lang w:val="pt-BR"/>
        </w:rPr>
      </w:pPr>
      <w:ins w:id="61" w:author="Alisson Steffens Henrique" w:date="2017-05-30T23:02:00Z">
        <w:r>
          <w:rPr>
            <w:lang w:val="pt-BR"/>
          </w:rPr>
          <w:t>O cérebro humano, por padrão, n</w:t>
        </w:r>
      </w:ins>
      <w:ins w:id="62" w:author="Alisson Steffens Henrique" w:date="2017-05-30T23:03:00Z">
        <w:r>
          <w:rPr>
            <w:lang w:val="pt-BR"/>
          </w:rPr>
          <w:t xml:space="preserve">ão apresenta </w:t>
        </w:r>
      </w:ins>
      <w:ins w:id="63" w:author="Alisson Steffens Henrique" w:date="2017-05-30T23:05:00Z">
        <w:r w:rsidR="00B56CEB">
          <w:rPr>
            <w:lang w:val="pt-BR"/>
          </w:rPr>
          <w:t xml:space="preserve">dificuldade em reconhecer formas, e objetos </w:t>
        </w:r>
      </w:ins>
      <w:ins w:id="64" w:author="Alisson Steffens Henrique" w:date="2017-05-30T23:07:00Z">
        <w:r w:rsidR="00B56CEB">
          <w:rPr>
            <w:lang w:val="pt-BR"/>
          </w:rPr>
          <w:t>a</w:t>
        </w:r>
      </w:ins>
      <w:ins w:id="65" w:author="Alisson Steffens Henrique" w:date="2017-05-30T23:06:00Z">
        <w:r w:rsidR="00B56CEB">
          <w:rPr>
            <w:lang w:val="pt-BR"/>
          </w:rPr>
          <w:t xml:space="preserve"> partir da visão. Como por exemplo distinguir animais ou objetos, identificar s</w:t>
        </w:r>
      </w:ins>
      <w:ins w:id="66" w:author="Alisson Steffens Henrique" w:date="2017-05-30T23:07:00Z">
        <w:r w:rsidR="00B56CEB">
          <w:rPr>
            <w:lang w:val="pt-BR"/>
          </w:rPr>
          <w:t>ímbolos, e até mesmo identificar faces humanas.</w:t>
        </w:r>
        <w:r w:rsidR="00915EED">
          <w:rPr>
            <w:lang w:val="pt-BR"/>
          </w:rPr>
          <w:t xml:space="preserve"> Tais </w:t>
        </w:r>
      </w:ins>
      <w:ins w:id="67" w:author="Alisson Steffens Henrique" w:date="2017-05-30T23:17:00Z">
        <w:r w:rsidR="00915EED">
          <w:rPr>
            <w:lang w:val="pt-BR"/>
          </w:rPr>
          <w:t>tarefas,</w:t>
        </w:r>
      </w:ins>
      <w:ins w:id="68" w:author="Alisson Steffens Henrique" w:date="2017-05-30T23:07:00Z">
        <w:r w:rsidR="00B56CEB">
          <w:rPr>
            <w:lang w:val="pt-BR"/>
          </w:rPr>
          <w:t xml:space="preserve"> por</w:t>
        </w:r>
      </w:ins>
      <w:ins w:id="69" w:author="Alisson Steffens Henrique" w:date="2017-05-30T23:08:00Z">
        <w:r w:rsidR="00B56CEB">
          <w:rPr>
            <w:lang w:val="pt-BR"/>
          </w:rPr>
          <w:t>ém, só aparentam ser simples pelo fato do cérebro humano ser altamente eficiente em entender imagens, por outro lado, tais problemas são extremamente difíceis de serem resolvidos computacionalme</w:t>
        </w:r>
      </w:ins>
      <w:ins w:id="70" w:author="Alisson Steffens Henrique" w:date="2017-05-30T23:16:00Z">
        <w:r w:rsidR="00915EED">
          <w:rPr>
            <w:lang w:val="pt-BR"/>
          </w:rPr>
          <w:t>n</w:t>
        </w:r>
      </w:ins>
      <w:ins w:id="71" w:author="Alisson Steffens Henrique" w:date="2017-05-30T23:08:00Z">
        <w:r w:rsidR="00B56CEB">
          <w:rPr>
            <w:lang w:val="pt-BR"/>
          </w:rPr>
          <w:t>te.</w:t>
        </w:r>
      </w:ins>
    </w:p>
    <w:p w14:paraId="5613DCC6" w14:textId="3057F675" w:rsidR="00A1661A" w:rsidRDefault="00915EED" w:rsidP="00A0256A">
      <w:pPr>
        <w:ind w:left="-5" w:right="232"/>
        <w:rPr>
          <w:ins w:id="72" w:author="Alisson Steffens Henrique" w:date="2017-05-30T23:49:00Z"/>
          <w:lang w:val="pt-BR"/>
        </w:rPr>
      </w:pPr>
      <w:ins w:id="73" w:author="Alisson Steffens Henrique" w:date="2017-05-30T23:16:00Z">
        <w:r>
          <w:rPr>
            <w:lang w:val="pt-BR"/>
          </w:rPr>
          <w:tab/>
        </w:r>
      </w:ins>
      <w:ins w:id="74" w:author="Alisson Steffens Henrique" w:date="2017-05-30T23:17:00Z">
        <w:r>
          <w:rPr>
            <w:lang w:val="pt-BR"/>
          </w:rPr>
          <w:t xml:space="preserve">Pesquisadores vem demonstrando um avanço significativo </w:t>
        </w:r>
      </w:ins>
      <w:ins w:id="75" w:author="Alisson Steffens Henrique" w:date="2017-05-30T23:18:00Z">
        <w:r>
          <w:rPr>
            <w:lang w:val="pt-BR"/>
          </w:rPr>
          <w:t>em visão computacional at</w:t>
        </w:r>
        <w:r w:rsidRPr="00A1661A">
          <w:rPr>
            <w:lang w:val="pt-BR"/>
          </w:rPr>
          <w:t xml:space="preserve">ravés do modelo de </w:t>
        </w:r>
      </w:ins>
      <w:commentRangeStart w:id="76"/>
      <w:ins w:id="77" w:author="Alisson Steffens Henrique" w:date="2017-05-30T23:20:00Z">
        <w:r w:rsidRPr="00425735">
          <w:rPr>
            <w:lang w:val="pt-BR"/>
          </w:rPr>
          <w:t xml:space="preserve">redes neurais </w:t>
        </w:r>
        <w:proofErr w:type="spellStart"/>
        <w:r w:rsidRPr="00425735">
          <w:rPr>
            <w:lang w:val="pt-BR"/>
          </w:rPr>
          <w:t>convolutivas</w:t>
        </w:r>
      </w:ins>
      <w:commentRangeEnd w:id="76"/>
      <w:proofErr w:type="spellEnd"/>
      <w:ins w:id="78" w:author="Alisson Steffens Henrique" w:date="2017-05-30T23:43:00Z">
        <w:r w:rsidR="00A1661A">
          <w:rPr>
            <w:rStyle w:val="Refdecomentrio"/>
          </w:rPr>
          <w:commentReference w:id="76"/>
        </w:r>
      </w:ins>
      <w:ins w:id="79" w:author="Alisson Steffens Henrique" w:date="2017-05-30T23:20:00Z">
        <w:r w:rsidRPr="00A1661A">
          <w:rPr>
            <w:lang w:val="pt-BR"/>
          </w:rPr>
          <w:t xml:space="preserve">, </w:t>
        </w:r>
      </w:ins>
      <w:ins w:id="80" w:author="Alisson Steffens Henrique" w:date="2017-05-30T23:21:00Z">
        <w:r w:rsidRPr="00A1661A">
          <w:rPr>
            <w:lang w:val="pt-BR"/>
          </w:rPr>
          <w:t xml:space="preserve">que </w:t>
        </w:r>
        <w:r w:rsidRPr="00425735">
          <w:rPr>
            <w:lang w:val="pt-BR"/>
          </w:rPr>
          <w:t>tem demonstrado performance razoável em tarefas difíceis de reconhecimento visual, muitas vezes se igualando ou at</w:t>
        </w:r>
      </w:ins>
      <w:ins w:id="81" w:author="Alisson Steffens Henrique" w:date="2017-05-30T23:22:00Z">
        <w:r w:rsidRPr="00425735">
          <w:rPr>
            <w:lang w:val="pt-BR"/>
          </w:rPr>
          <w:t>é mesmo superando a visão humana</w:t>
        </w:r>
        <w:r w:rsidR="00A1661A">
          <w:rPr>
            <w:lang w:val="pt-BR"/>
          </w:rPr>
          <w:t>.</w:t>
        </w:r>
      </w:ins>
    </w:p>
    <w:p w14:paraId="5EBBC9E5" w14:textId="77777777" w:rsidR="003503A0" w:rsidRDefault="00A1661A" w:rsidP="003503A0">
      <w:pPr>
        <w:keepNext/>
        <w:ind w:left="-5" w:right="232"/>
        <w:jc w:val="center"/>
        <w:rPr>
          <w:ins w:id="82" w:author="Adson Esteves" w:date="2017-05-31T04:07:00Z"/>
        </w:rPr>
        <w:pPrChange w:id="83" w:author="Adson Esteves" w:date="2017-05-31T04:07:00Z">
          <w:pPr>
            <w:ind w:left="-5" w:right="232"/>
            <w:jc w:val="center"/>
          </w:pPr>
        </w:pPrChange>
      </w:pPr>
      <w:ins w:id="84" w:author="Alisson Steffens Henrique" w:date="2017-05-30T23:49:00Z">
        <w:r>
          <w:rPr>
            <w:noProof/>
            <w:lang w:val="pt-BR" w:eastAsia="ja-JP"/>
          </w:rPr>
          <w:drawing>
            <wp:inline distT="0" distB="0" distL="0" distR="0" wp14:anchorId="204BA2C1" wp14:editId="03EB45CD">
              <wp:extent cx="2742605" cy="15716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291"/>
                      <a:stretch/>
                    </pic:blipFill>
                    <pic:spPr bwMode="auto">
                      <a:xfrm>
                        <a:off x="0" y="0"/>
                        <a:ext cx="2761304" cy="1582340"/>
                      </a:xfrm>
                      <a:prstGeom prst="rect">
                        <a:avLst/>
                      </a:prstGeom>
                      <a:ln>
                        <a:noFill/>
                      </a:ln>
                      <a:extLst>
                        <a:ext uri="{53640926-AAD7-44D8-BBD7-CCE9431645EC}">
                          <a14:shadowObscured xmlns:a14="http://schemas.microsoft.com/office/drawing/2010/main"/>
                        </a:ext>
                      </a:extLst>
                    </pic:spPr>
                  </pic:pic>
                </a:graphicData>
              </a:graphic>
            </wp:inline>
          </w:drawing>
        </w:r>
      </w:ins>
    </w:p>
    <w:p w14:paraId="3996BED8" w14:textId="1984DD76" w:rsidR="00A1661A" w:rsidRDefault="003503A0" w:rsidP="003503A0">
      <w:pPr>
        <w:pStyle w:val="Legenda"/>
        <w:rPr>
          <w:ins w:id="85" w:author="Alisson Steffens Henrique" w:date="2017-05-30T23:22:00Z"/>
          <w:lang w:val="pt-BR"/>
        </w:rPr>
        <w:pPrChange w:id="86" w:author="Adson Esteves" w:date="2017-05-31T04:07:00Z">
          <w:pPr>
            <w:ind w:left="-5" w:right="232"/>
          </w:pPr>
        </w:pPrChange>
      </w:pPr>
      <w:ins w:id="87" w:author="Adson Esteves" w:date="2017-05-31T04:07:00Z">
        <w:r w:rsidRPr="003503A0">
          <w:rPr>
            <w:lang w:val="pt-BR"/>
            <w:rPrChange w:id="88" w:author="Adson Esteves" w:date="2017-05-31T04:07:00Z">
              <w:rPr/>
            </w:rPrChange>
          </w:rPr>
          <w:t xml:space="preserve">Figura </w:t>
        </w:r>
        <w:r>
          <w:fldChar w:fldCharType="begin"/>
        </w:r>
        <w:r w:rsidRPr="003503A0">
          <w:rPr>
            <w:lang w:val="pt-BR"/>
            <w:rPrChange w:id="89" w:author="Adson Esteves" w:date="2017-05-31T04:07:00Z">
              <w:rPr/>
            </w:rPrChange>
          </w:rPr>
          <w:instrText xml:space="preserve"> SEQ Figura \* ARABIC </w:instrText>
        </w:r>
      </w:ins>
      <w:r>
        <w:fldChar w:fldCharType="separate"/>
      </w:r>
      <w:ins w:id="90" w:author="Adson Esteves" w:date="2017-05-31T04:11:00Z">
        <w:r>
          <w:rPr>
            <w:noProof/>
            <w:lang w:val="pt-BR"/>
          </w:rPr>
          <w:t>2</w:t>
        </w:r>
      </w:ins>
      <w:ins w:id="91" w:author="Adson Esteves" w:date="2017-05-31T04:07:00Z">
        <w:r>
          <w:fldChar w:fldCharType="end"/>
        </w:r>
        <w:r w:rsidRPr="003503A0">
          <w:rPr>
            <w:lang w:val="pt-BR"/>
            <w:rPrChange w:id="92" w:author="Adson Esteves" w:date="2017-05-31T04:07:00Z">
              <w:rPr/>
            </w:rPrChange>
          </w:rPr>
          <w:t xml:space="preserve">. Representação de uma Rede Neural Artificial </w:t>
        </w:r>
        <w:proofErr w:type="spellStart"/>
        <w:r w:rsidRPr="003503A0">
          <w:rPr>
            <w:lang w:val="pt-BR"/>
            <w:rPrChange w:id="93" w:author="Adson Esteves" w:date="2017-05-31T04:07:00Z">
              <w:rPr/>
            </w:rPrChange>
          </w:rPr>
          <w:t>Convolutiva</w:t>
        </w:r>
      </w:ins>
      <w:proofErr w:type="spellEnd"/>
    </w:p>
    <w:p w14:paraId="136E651C" w14:textId="54CA1C3A" w:rsidR="00425735" w:rsidRDefault="00A1661A" w:rsidP="00A0256A">
      <w:pPr>
        <w:ind w:left="-5" w:right="232"/>
        <w:rPr>
          <w:ins w:id="94" w:author="Alisson Steffens Henrique" w:date="2017-05-30T23:16:00Z"/>
          <w:lang w:val="pt-BR"/>
        </w:rPr>
      </w:pPr>
      <w:ins w:id="95" w:author="Alisson Steffens Henrique" w:date="2017-05-30T23:49:00Z">
        <w:r>
          <w:rPr>
            <w:lang w:val="pt-BR"/>
          </w:rPr>
          <w:tab/>
        </w:r>
      </w:ins>
      <w:ins w:id="96" w:author="Alisson Steffens Henrique" w:date="2017-05-30T23:22:00Z">
        <w:r w:rsidR="00915EED" w:rsidRPr="00425735">
          <w:rPr>
            <w:lang w:val="pt-BR"/>
          </w:rPr>
          <w:t>Tais redes tem sido validadas através da fe</w:t>
        </w:r>
      </w:ins>
      <w:ins w:id="97" w:author="Alisson Steffens Henrique" w:date="2017-05-30T23:23:00Z">
        <w:r w:rsidR="00915EED" w:rsidRPr="00425735">
          <w:rPr>
            <w:lang w:val="pt-BR"/>
          </w:rPr>
          <w:t>r</w:t>
        </w:r>
      </w:ins>
      <w:ins w:id="98" w:author="Alisson Steffens Henrique" w:date="2017-05-30T23:22:00Z">
        <w:r w:rsidR="00915EED" w:rsidRPr="00425735">
          <w:rPr>
            <w:lang w:val="pt-BR"/>
          </w:rPr>
          <w:t xml:space="preserve">ramenta </w:t>
        </w:r>
      </w:ins>
      <w:commentRangeStart w:id="99"/>
      <w:proofErr w:type="spellStart"/>
      <w:ins w:id="100" w:author="Alisson Steffens Henrique" w:date="2017-05-30T23:23:00Z">
        <w:r w:rsidR="00915EED" w:rsidRPr="00425735">
          <w:rPr>
            <w:lang w:val="pt-BR"/>
          </w:rPr>
          <w:t>ImageNet</w:t>
        </w:r>
        <w:commentRangeEnd w:id="99"/>
        <w:proofErr w:type="spellEnd"/>
        <w:r w:rsidR="00915EED" w:rsidRPr="00425735">
          <w:rPr>
            <w:rStyle w:val="Refdecomentrio"/>
            <w:lang w:val="pt-BR"/>
            <w:rPrChange w:id="101" w:author="Alisson Steffens Henrique" w:date="2017-05-30T23:34:00Z">
              <w:rPr>
                <w:rStyle w:val="Refdecomentrio"/>
              </w:rPr>
            </w:rPrChange>
          </w:rPr>
          <w:commentReference w:id="99"/>
        </w:r>
      </w:ins>
      <w:ins w:id="102" w:author="Alisson Steffens Henrique" w:date="2017-05-30T23:24:00Z">
        <w:r w:rsidR="00915EED" w:rsidRPr="00A1661A">
          <w:rPr>
            <w:lang w:val="pt-BR"/>
          </w:rPr>
          <w:t xml:space="preserve">, um benchmark acadêmico para visão computacional,  </w:t>
        </w:r>
      </w:ins>
      <w:ins w:id="103" w:author="Alisson Steffens Henrique" w:date="2017-05-30T23:23:00Z">
        <w:r w:rsidR="00915EED" w:rsidRPr="00425735">
          <w:rPr>
            <w:lang w:val="pt-BR"/>
          </w:rPr>
          <w:t>e</w:t>
        </w:r>
      </w:ins>
      <w:ins w:id="104" w:author="Alisson Steffens Henrique" w:date="2017-05-30T23:25:00Z">
        <w:r w:rsidR="00915EED" w:rsidRPr="00425735">
          <w:rPr>
            <w:lang w:val="pt-BR"/>
          </w:rPr>
          <w:t xml:space="preserve"> os modelos vêm sucessivamente demonstrando melhorias, como podem ser vistos nos modelos: </w:t>
        </w:r>
      </w:ins>
      <w:proofErr w:type="spellStart"/>
      <w:ins w:id="105" w:author="Alisson Steffens Henrique" w:date="2017-05-30T23:26:00Z">
        <w:r w:rsidR="00915EED" w:rsidRPr="00425735">
          <w:rPr>
            <w:lang w:val="pt-BR"/>
          </w:rPr>
          <w:t>QuocNet</w:t>
        </w:r>
        <w:proofErr w:type="spellEnd"/>
        <w:r w:rsidR="00915EED" w:rsidRPr="00425735">
          <w:rPr>
            <w:lang w:val="pt-BR"/>
          </w:rPr>
          <w:t xml:space="preserve"> </w:t>
        </w:r>
      </w:ins>
      <w:ins w:id="106" w:author="Alisson Steffens Henrique" w:date="2017-05-30T23:27:00Z">
        <w:r w:rsidR="00425735" w:rsidRPr="00425735">
          <w:rPr>
            <w:lang w:val="pt-BR"/>
          </w:rPr>
          <w:t xml:space="preserve">descrito em </w:t>
        </w:r>
        <w:commentRangeStart w:id="107"/>
        <w:proofErr w:type="spellStart"/>
        <w:r w:rsidR="00915EED" w:rsidRPr="00D25556">
          <w:rPr>
            <w:i/>
            <w:lang w:val="pt-BR"/>
            <w:rPrChange w:id="108" w:author="Alisson Steffens Henrique" w:date="2017-05-31T01:54:00Z">
              <w:rPr/>
            </w:rPrChange>
          </w:rPr>
          <w:t>Building</w:t>
        </w:r>
        <w:proofErr w:type="spellEnd"/>
        <w:r w:rsidR="00915EED" w:rsidRPr="00D25556">
          <w:rPr>
            <w:i/>
            <w:lang w:val="pt-BR"/>
            <w:rPrChange w:id="109" w:author="Alisson Steffens Henrique" w:date="2017-05-31T01:54:00Z">
              <w:rPr/>
            </w:rPrChange>
          </w:rPr>
          <w:t xml:space="preserve"> High-</w:t>
        </w:r>
        <w:proofErr w:type="spellStart"/>
        <w:r w:rsidR="00915EED" w:rsidRPr="00D25556">
          <w:rPr>
            <w:i/>
            <w:lang w:val="pt-BR"/>
            <w:rPrChange w:id="110" w:author="Alisson Steffens Henrique" w:date="2017-05-31T01:54:00Z">
              <w:rPr/>
            </w:rPrChange>
          </w:rPr>
          <w:t>level</w:t>
        </w:r>
        <w:proofErr w:type="spellEnd"/>
        <w:r w:rsidR="00915EED" w:rsidRPr="00D25556">
          <w:rPr>
            <w:i/>
            <w:lang w:val="pt-BR"/>
            <w:rPrChange w:id="111" w:author="Alisson Steffens Henrique" w:date="2017-05-31T01:54:00Z">
              <w:rPr/>
            </w:rPrChange>
          </w:rPr>
          <w:t xml:space="preserve"> </w:t>
        </w:r>
        <w:proofErr w:type="spellStart"/>
        <w:r w:rsidR="00915EED" w:rsidRPr="00D25556">
          <w:rPr>
            <w:i/>
            <w:lang w:val="pt-BR"/>
            <w:rPrChange w:id="112" w:author="Alisson Steffens Henrique" w:date="2017-05-31T01:54:00Z">
              <w:rPr/>
            </w:rPrChange>
          </w:rPr>
          <w:t>Features</w:t>
        </w:r>
        <w:proofErr w:type="spellEnd"/>
        <w:r w:rsidR="00915EED" w:rsidRPr="00D25556">
          <w:rPr>
            <w:i/>
            <w:lang w:val="pt-BR"/>
            <w:rPrChange w:id="113" w:author="Alisson Steffens Henrique" w:date="2017-05-31T01:54:00Z">
              <w:rPr/>
            </w:rPrChange>
          </w:rPr>
          <w:t xml:space="preserve"> </w:t>
        </w:r>
        <w:proofErr w:type="spellStart"/>
        <w:r w:rsidR="00915EED" w:rsidRPr="00D25556">
          <w:rPr>
            <w:i/>
            <w:lang w:val="pt-BR"/>
            <w:rPrChange w:id="114" w:author="Alisson Steffens Henrique" w:date="2017-05-31T01:54:00Z">
              <w:rPr/>
            </w:rPrChange>
          </w:rPr>
          <w:t>Using</w:t>
        </w:r>
        <w:proofErr w:type="spellEnd"/>
        <w:r w:rsidR="00915EED" w:rsidRPr="00D25556">
          <w:rPr>
            <w:i/>
            <w:lang w:val="pt-BR"/>
            <w:rPrChange w:id="115" w:author="Alisson Steffens Henrique" w:date="2017-05-31T01:54:00Z">
              <w:rPr/>
            </w:rPrChange>
          </w:rPr>
          <w:t xml:space="preserve"> </w:t>
        </w:r>
        <w:proofErr w:type="spellStart"/>
        <w:r w:rsidR="00915EED" w:rsidRPr="00D25556">
          <w:rPr>
            <w:i/>
            <w:lang w:val="pt-BR"/>
            <w:rPrChange w:id="116" w:author="Alisson Steffens Henrique" w:date="2017-05-31T01:54:00Z">
              <w:rPr/>
            </w:rPrChange>
          </w:rPr>
          <w:t>Large</w:t>
        </w:r>
        <w:proofErr w:type="spellEnd"/>
        <w:r w:rsidR="00915EED" w:rsidRPr="00D25556">
          <w:rPr>
            <w:i/>
            <w:lang w:val="pt-BR"/>
            <w:rPrChange w:id="117" w:author="Alisson Steffens Henrique" w:date="2017-05-31T01:54:00Z">
              <w:rPr/>
            </w:rPrChange>
          </w:rPr>
          <w:t xml:space="preserve"> </w:t>
        </w:r>
        <w:proofErr w:type="spellStart"/>
        <w:r w:rsidR="00915EED" w:rsidRPr="00D25556">
          <w:rPr>
            <w:i/>
            <w:lang w:val="pt-BR"/>
            <w:rPrChange w:id="118" w:author="Alisson Steffens Henrique" w:date="2017-05-31T01:54:00Z">
              <w:rPr/>
            </w:rPrChange>
          </w:rPr>
          <w:t>Scale</w:t>
        </w:r>
        <w:proofErr w:type="spellEnd"/>
        <w:r w:rsidR="00915EED" w:rsidRPr="00D25556">
          <w:rPr>
            <w:i/>
            <w:lang w:val="pt-BR"/>
            <w:rPrChange w:id="119" w:author="Alisson Steffens Henrique" w:date="2017-05-31T01:54:00Z">
              <w:rPr/>
            </w:rPrChange>
          </w:rPr>
          <w:t xml:space="preserve"> </w:t>
        </w:r>
        <w:proofErr w:type="spellStart"/>
        <w:r w:rsidR="00915EED" w:rsidRPr="00D25556">
          <w:rPr>
            <w:i/>
            <w:lang w:val="pt-BR"/>
            <w:rPrChange w:id="120" w:author="Alisson Steffens Henrique" w:date="2017-05-31T01:54:00Z">
              <w:rPr/>
            </w:rPrChange>
          </w:rPr>
          <w:t>Unsupervised</w:t>
        </w:r>
        <w:proofErr w:type="spellEnd"/>
        <w:r w:rsidR="00915EED" w:rsidRPr="00D25556">
          <w:rPr>
            <w:i/>
            <w:lang w:val="pt-BR"/>
            <w:rPrChange w:id="121" w:author="Alisson Steffens Henrique" w:date="2017-05-31T01:54:00Z">
              <w:rPr/>
            </w:rPrChange>
          </w:rPr>
          <w:t xml:space="preserve"> Learning</w:t>
        </w:r>
        <w:r w:rsidR="00425735" w:rsidRPr="00425735">
          <w:rPr>
            <w:i/>
            <w:lang w:val="pt-BR"/>
            <w:rPrChange w:id="122" w:author="Alisson Steffens Henrique" w:date="2017-05-30T23:34:00Z">
              <w:rPr>
                <w:lang w:val="pt-BR"/>
              </w:rPr>
            </w:rPrChange>
          </w:rPr>
          <w:t xml:space="preserve"> </w:t>
        </w:r>
        <w:r w:rsidR="00761969">
          <w:rPr>
            <w:lang w:val="pt-BR"/>
          </w:rPr>
          <w:t>[</w:t>
        </w:r>
      </w:ins>
      <w:ins w:id="123" w:author="Alisson Steffens Henrique" w:date="2017-05-30T23:26:00Z">
        <w:r w:rsidR="00425735" w:rsidRPr="00425735">
          <w:rPr>
            <w:highlight w:val="yellow"/>
            <w:lang w:val="pt-BR"/>
            <w:rPrChange w:id="124" w:author="Alisson Steffens Henrique" w:date="2017-05-30T23:36:00Z">
              <w:rPr>
                <w:lang w:val="pt-BR"/>
              </w:rPr>
            </w:rPrChange>
          </w:rPr>
          <w:t>200?</w:t>
        </w:r>
      </w:ins>
      <w:ins w:id="125" w:author="Alisson Steffens Henrique" w:date="2017-05-30T23:56:00Z">
        <w:r w:rsidR="00761969">
          <w:rPr>
            <w:lang w:val="pt-BR"/>
          </w:rPr>
          <w:t>]</w:t>
        </w:r>
      </w:ins>
      <w:ins w:id="126" w:author="Alisson Steffens Henrique" w:date="2017-05-30T23:26:00Z">
        <w:r w:rsidR="00915EED" w:rsidRPr="00A1661A">
          <w:rPr>
            <w:lang w:val="pt-BR"/>
          </w:rPr>
          <w:t>,</w:t>
        </w:r>
      </w:ins>
      <w:ins w:id="127" w:author="Alisson Steffens Henrique" w:date="2017-05-30T23:27:00Z">
        <w:r w:rsidR="00425735" w:rsidRPr="00425735">
          <w:rPr>
            <w:lang w:val="pt-BR"/>
          </w:rPr>
          <w:t xml:space="preserve">  </w:t>
        </w:r>
        <w:commentRangeEnd w:id="107"/>
        <w:r w:rsidR="00425735" w:rsidRPr="00425735">
          <w:rPr>
            <w:rStyle w:val="Refdecomentrio"/>
            <w:lang w:val="pt-BR"/>
            <w:rPrChange w:id="128" w:author="Alisson Steffens Henrique" w:date="2017-05-30T23:34:00Z">
              <w:rPr>
                <w:rStyle w:val="Refdecomentrio"/>
              </w:rPr>
            </w:rPrChange>
          </w:rPr>
          <w:commentReference w:id="107"/>
        </w:r>
      </w:ins>
      <w:proofErr w:type="spellStart"/>
      <w:ins w:id="129" w:author="Alisson Steffens Henrique" w:date="2017-05-30T23:28:00Z">
        <w:r w:rsidR="00425735" w:rsidRPr="00A1661A">
          <w:rPr>
            <w:lang w:val="pt-BR"/>
          </w:rPr>
          <w:t>AlexNet</w:t>
        </w:r>
        <w:proofErr w:type="spellEnd"/>
        <w:r w:rsidR="00425735" w:rsidRPr="00A1661A">
          <w:rPr>
            <w:lang w:val="pt-BR"/>
          </w:rPr>
          <w:t xml:space="preserve"> descrito em </w:t>
        </w:r>
        <w:commentRangeStart w:id="130"/>
        <w:proofErr w:type="spellStart"/>
        <w:r w:rsidR="00425735" w:rsidRPr="00D25556">
          <w:rPr>
            <w:i/>
            <w:lang w:val="pt-BR"/>
            <w:rPrChange w:id="131" w:author="Alisson Steffens Henrique" w:date="2017-05-31T01:54:00Z">
              <w:rPr/>
            </w:rPrChange>
          </w:rPr>
          <w:t>ImageNet</w:t>
        </w:r>
        <w:proofErr w:type="spellEnd"/>
        <w:r w:rsidR="00425735" w:rsidRPr="00D25556">
          <w:rPr>
            <w:i/>
            <w:lang w:val="pt-BR"/>
            <w:rPrChange w:id="132" w:author="Alisson Steffens Henrique" w:date="2017-05-31T01:54:00Z">
              <w:rPr/>
            </w:rPrChange>
          </w:rPr>
          <w:t xml:space="preserve"> </w:t>
        </w:r>
        <w:proofErr w:type="spellStart"/>
        <w:r w:rsidR="00425735" w:rsidRPr="00D25556">
          <w:rPr>
            <w:i/>
            <w:lang w:val="pt-BR"/>
            <w:rPrChange w:id="133" w:author="Alisson Steffens Henrique" w:date="2017-05-31T01:54:00Z">
              <w:rPr/>
            </w:rPrChange>
          </w:rPr>
          <w:t>Classification</w:t>
        </w:r>
        <w:proofErr w:type="spellEnd"/>
        <w:r w:rsidR="00425735" w:rsidRPr="00D25556">
          <w:rPr>
            <w:i/>
            <w:lang w:val="pt-BR"/>
            <w:rPrChange w:id="134" w:author="Alisson Steffens Henrique" w:date="2017-05-31T01:54:00Z">
              <w:rPr/>
            </w:rPrChange>
          </w:rPr>
          <w:t xml:space="preserve"> </w:t>
        </w:r>
        <w:proofErr w:type="spellStart"/>
        <w:r w:rsidR="00425735" w:rsidRPr="00D25556">
          <w:rPr>
            <w:i/>
            <w:lang w:val="pt-BR"/>
            <w:rPrChange w:id="135" w:author="Alisson Steffens Henrique" w:date="2017-05-31T01:54:00Z">
              <w:rPr/>
            </w:rPrChange>
          </w:rPr>
          <w:t>with</w:t>
        </w:r>
        <w:proofErr w:type="spellEnd"/>
        <w:r w:rsidR="00425735" w:rsidRPr="00D25556">
          <w:rPr>
            <w:i/>
            <w:lang w:val="pt-BR"/>
            <w:rPrChange w:id="136" w:author="Alisson Steffens Henrique" w:date="2017-05-31T01:54:00Z">
              <w:rPr/>
            </w:rPrChange>
          </w:rPr>
          <w:t xml:space="preserve"> </w:t>
        </w:r>
        <w:proofErr w:type="spellStart"/>
        <w:r w:rsidR="00425735" w:rsidRPr="00D25556">
          <w:rPr>
            <w:i/>
            <w:lang w:val="pt-BR"/>
            <w:rPrChange w:id="137" w:author="Alisson Steffens Henrique" w:date="2017-05-31T01:54:00Z">
              <w:rPr/>
            </w:rPrChange>
          </w:rPr>
          <w:t>Deep</w:t>
        </w:r>
        <w:proofErr w:type="spellEnd"/>
        <w:r w:rsidR="00425735" w:rsidRPr="00D25556">
          <w:rPr>
            <w:i/>
            <w:lang w:val="pt-BR"/>
            <w:rPrChange w:id="138" w:author="Alisson Steffens Henrique" w:date="2017-05-31T01:54:00Z">
              <w:rPr/>
            </w:rPrChange>
          </w:rPr>
          <w:t xml:space="preserve"> </w:t>
        </w:r>
        <w:proofErr w:type="spellStart"/>
        <w:r w:rsidR="00425735" w:rsidRPr="00D25556">
          <w:rPr>
            <w:i/>
            <w:lang w:val="pt-BR"/>
            <w:rPrChange w:id="139" w:author="Alisson Steffens Henrique" w:date="2017-05-31T01:54:00Z">
              <w:rPr/>
            </w:rPrChange>
          </w:rPr>
          <w:t>Convolutional</w:t>
        </w:r>
        <w:proofErr w:type="spellEnd"/>
        <w:r w:rsidR="00425735" w:rsidRPr="00D25556">
          <w:rPr>
            <w:i/>
            <w:lang w:val="pt-BR"/>
            <w:rPrChange w:id="140" w:author="Alisson Steffens Henrique" w:date="2017-05-31T01:54:00Z">
              <w:rPr/>
            </w:rPrChange>
          </w:rPr>
          <w:t xml:space="preserve"> Neural Network</w:t>
        </w:r>
        <w:r w:rsidR="00425735" w:rsidRPr="00425735">
          <w:rPr>
            <w:lang w:val="pt-BR"/>
            <w:rPrChange w:id="141" w:author="Alisson Steffens Henrique" w:date="2017-05-30T23:34:00Z">
              <w:rPr/>
            </w:rPrChange>
          </w:rPr>
          <w:t xml:space="preserve"> </w:t>
        </w:r>
      </w:ins>
      <w:ins w:id="142" w:author="Alisson Steffens Henrique" w:date="2017-05-30T23:56:00Z">
        <w:r w:rsidR="00761969">
          <w:rPr>
            <w:lang w:val="pt-BR"/>
          </w:rPr>
          <w:t>[</w:t>
        </w:r>
      </w:ins>
      <w:ins w:id="143" w:author="Alisson Steffens Henrique" w:date="2017-05-30T23:28:00Z">
        <w:r w:rsidR="00425735" w:rsidRPr="00425735">
          <w:rPr>
            <w:highlight w:val="yellow"/>
            <w:lang w:val="pt-BR"/>
            <w:rPrChange w:id="144" w:author="Alisson Steffens Henrique" w:date="2017-05-30T23:36:00Z">
              <w:rPr/>
            </w:rPrChange>
          </w:rPr>
          <w:t>200?</w:t>
        </w:r>
      </w:ins>
      <w:commentRangeEnd w:id="130"/>
      <w:ins w:id="145" w:author="Alisson Steffens Henrique" w:date="2017-05-30T23:29:00Z">
        <w:r w:rsidR="00425735" w:rsidRPr="00425735">
          <w:rPr>
            <w:rStyle w:val="Refdecomentrio"/>
            <w:lang w:val="pt-BR"/>
            <w:rPrChange w:id="146" w:author="Alisson Steffens Henrique" w:date="2017-05-30T23:34:00Z">
              <w:rPr>
                <w:rStyle w:val="Refdecomentrio"/>
              </w:rPr>
            </w:rPrChange>
          </w:rPr>
          <w:commentReference w:id="130"/>
        </w:r>
      </w:ins>
      <w:ins w:id="147" w:author="Alisson Steffens Henrique" w:date="2017-05-30T23:56:00Z">
        <w:r w:rsidR="00761969">
          <w:rPr>
            <w:lang w:val="pt-BR"/>
          </w:rPr>
          <w:t>]</w:t>
        </w:r>
      </w:ins>
      <w:ins w:id="148" w:author="Alisson Steffens Henrique" w:date="2017-05-30T23:29:00Z">
        <w:r w:rsidR="00425735" w:rsidRPr="00425735">
          <w:rPr>
            <w:lang w:val="pt-BR"/>
            <w:rPrChange w:id="149" w:author="Alisson Steffens Henrique" w:date="2017-05-30T23:34:00Z">
              <w:rPr/>
            </w:rPrChange>
          </w:rPr>
          <w:t xml:space="preserve">, </w:t>
        </w:r>
      </w:ins>
      <w:proofErr w:type="spellStart"/>
      <w:ins w:id="150" w:author="Alisson Steffens Henrique" w:date="2017-05-30T23:32:00Z">
        <w:r w:rsidR="00425735" w:rsidRPr="00425735">
          <w:rPr>
            <w:lang w:val="pt-BR"/>
            <w:rPrChange w:id="151" w:author="Alisson Steffens Henrique" w:date="2017-05-30T23:34:00Z">
              <w:rPr/>
            </w:rPrChange>
          </w:rPr>
          <w:t>Inception</w:t>
        </w:r>
        <w:proofErr w:type="spellEnd"/>
        <w:r w:rsidR="00425735" w:rsidRPr="00425735">
          <w:rPr>
            <w:lang w:val="pt-BR"/>
            <w:rPrChange w:id="152" w:author="Alisson Steffens Henrique" w:date="2017-05-30T23:34:00Z">
              <w:rPr/>
            </w:rPrChange>
          </w:rPr>
          <w:t xml:space="preserve"> (</w:t>
        </w:r>
      </w:ins>
      <w:proofErr w:type="spellStart"/>
      <w:ins w:id="153" w:author="Alisson Steffens Henrique" w:date="2017-05-30T23:29:00Z">
        <w:r w:rsidR="00425735" w:rsidRPr="00425735">
          <w:rPr>
            <w:lang w:val="pt-BR"/>
            <w:rPrChange w:id="154" w:author="Alisson Steffens Henrique" w:date="2017-05-30T23:34:00Z">
              <w:rPr/>
            </w:rPrChange>
          </w:rPr>
          <w:t>GoogLeNet</w:t>
        </w:r>
      </w:ins>
      <w:proofErr w:type="spellEnd"/>
      <w:ins w:id="155" w:author="Alisson Steffens Henrique" w:date="2017-05-30T23:32:00Z">
        <w:r w:rsidR="00425735" w:rsidRPr="00425735">
          <w:rPr>
            <w:lang w:val="pt-BR"/>
            <w:rPrChange w:id="156" w:author="Alisson Steffens Henrique" w:date="2017-05-30T23:34:00Z">
              <w:rPr/>
            </w:rPrChange>
          </w:rPr>
          <w:t>)</w:t>
        </w:r>
      </w:ins>
      <w:ins w:id="157" w:author="Alisson Steffens Henrique" w:date="2017-05-30T23:29:00Z">
        <w:r w:rsidR="00425735" w:rsidRPr="00425735">
          <w:rPr>
            <w:lang w:val="pt-BR"/>
            <w:rPrChange w:id="158" w:author="Alisson Steffens Henrique" w:date="2017-05-30T23:34:00Z">
              <w:rPr/>
            </w:rPrChange>
          </w:rPr>
          <w:t xml:space="preserve"> descrito</w:t>
        </w:r>
      </w:ins>
      <w:ins w:id="159" w:author="Alisson Steffens Henrique" w:date="2017-05-30T23:30:00Z">
        <w:r w:rsidR="00425735" w:rsidRPr="00425735">
          <w:rPr>
            <w:lang w:val="pt-BR"/>
            <w:rPrChange w:id="160" w:author="Alisson Steffens Henrique" w:date="2017-05-30T23:34:00Z">
              <w:rPr/>
            </w:rPrChange>
          </w:rPr>
          <w:t xml:space="preserve"> em </w:t>
        </w:r>
      </w:ins>
      <w:commentRangeStart w:id="161"/>
      <w:proofErr w:type="spellStart"/>
      <w:ins w:id="162" w:author="Alisson Steffens Henrique" w:date="2017-05-30T23:31:00Z">
        <w:r w:rsidR="00425735" w:rsidRPr="00D25556">
          <w:rPr>
            <w:i/>
            <w:lang w:val="pt-BR"/>
            <w:rPrChange w:id="163" w:author="Alisson Steffens Henrique" w:date="2017-05-31T01:54:00Z">
              <w:rPr/>
            </w:rPrChange>
          </w:rPr>
          <w:t>Going</w:t>
        </w:r>
        <w:proofErr w:type="spellEnd"/>
        <w:r w:rsidR="00425735" w:rsidRPr="00D25556">
          <w:rPr>
            <w:i/>
            <w:lang w:val="pt-BR"/>
            <w:rPrChange w:id="164" w:author="Alisson Steffens Henrique" w:date="2017-05-31T01:54:00Z">
              <w:rPr/>
            </w:rPrChange>
          </w:rPr>
          <w:t xml:space="preserve"> </w:t>
        </w:r>
        <w:proofErr w:type="spellStart"/>
        <w:r w:rsidR="00425735" w:rsidRPr="00D25556">
          <w:rPr>
            <w:i/>
            <w:lang w:val="pt-BR"/>
            <w:rPrChange w:id="165" w:author="Alisson Steffens Henrique" w:date="2017-05-31T01:54:00Z">
              <w:rPr/>
            </w:rPrChange>
          </w:rPr>
          <w:t>Deeper</w:t>
        </w:r>
        <w:proofErr w:type="spellEnd"/>
        <w:r w:rsidR="00425735" w:rsidRPr="00D25556">
          <w:rPr>
            <w:i/>
            <w:lang w:val="pt-BR"/>
            <w:rPrChange w:id="166" w:author="Alisson Steffens Henrique" w:date="2017-05-31T01:54:00Z">
              <w:rPr/>
            </w:rPrChange>
          </w:rPr>
          <w:t xml:space="preserve"> </w:t>
        </w:r>
        <w:proofErr w:type="spellStart"/>
        <w:r w:rsidR="00425735" w:rsidRPr="00D25556">
          <w:rPr>
            <w:i/>
            <w:lang w:val="pt-BR"/>
            <w:rPrChange w:id="167" w:author="Alisson Steffens Henrique" w:date="2017-05-31T01:54:00Z">
              <w:rPr/>
            </w:rPrChange>
          </w:rPr>
          <w:t>with</w:t>
        </w:r>
        <w:proofErr w:type="spellEnd"/>
        <w:r w:rsidR="00425735" w:rsidRPr="00D25556">
          <w:rPr>
            <w:i/>
            <w:lang w:val="pt-BR"/>
            <w:rPrChange w:id="168" w:author="Alisson Steffens Henrique" w:date="2017-05-31T01:54:00Z">
              <w:rPr/>
            </w:rPrChange>
          </w:rPr>
          <w:t xml:space="preserve"> </w:t>
        </w:r>
        <w:proofErr w:type="spellStart"/>
        <w:r w:rsidR="00425735" w:rsidRPr="00D25556">
          <w:rPr>
            <w:i/>
            <w:lang w:val="pt-BR"/>
            <w:rPrChange w:id="169" w:author="Alisson Steffens Henrique" w:date="2017-05-31T01:54:00Z">
              <w:rPr/>
            </w:rPrChange>
          </w:rPr>
          <w:t>Convolutions</w:t>
        </w:r>
        <w:proofErr w:type="spellEnd"/>
        <w:r w:rsidR="00425735" w:rsidRPr="00425735">
          <w:rPr>
            <w:lang w:val="pt-BR"/>
            <w:rPrChange w:id="170" w:author="Alisson Steffens Henrique" w:date="2017-05-30T23:34:00Z">
              <w:rPr/>
            </w:rPrChange>
          </w:rPr>
          <w:t xml:space="preserve"> </w:t>
        </w:r>
      </w:ins>
      <w:ins w:id="171" w:author="Alisson Steffens Henrique" w:date="2017-05-30T23:56:00Z">
        <w:r w:rsidR="00761969">
          <w:rPr>
            <w:lang w:val="pt-BR"/>
          </w:rPr>
          <w:t>[</w:t>
        </w:r>
      </w:ins>
      <w:ins w:id="172" w:author="Alisson Steffens Henrique" w:date="2017-05-30T23:31:00Z">
        <w:r w:rsidR="00425735" w:rsidRPr="00425735">
          <w:rPr>
            <w:lang w:val="pt-BR"/>
            <w:rPrChange w:id="173" w:author="Alisson Steffens Henrique" w:date="2017-05-30T23:34:00Z">
              <w:rPr/>
            </w:rPrChange>
          </w:rPr>
          <w:t>2014</w:t>
        </w:r>
        <w:commentRangeEnd w:id="161"/>
        <w:r w:rsidR="00425735" w:rsidRPr="00425735">
          <w:rPr>
            <w:rStyle w:val="Refdecomentrio"/>
            <w:lang w:val="pt-BR"/>
            <w:rPrChange w:id="174" w:author="Alisson Steffens Henrique" w:date="2017-05-30T23:34:00Z">
              <w:rPr>
                <w:rStyle w:val="Refdecomentrio"/>
              </w:rPr>
            </w:rPrChange>
          </w:rPr>
          <w:commentReference w:id="161"/>
        </w:r>
      </w:ins>
      <w:ins w:id="175" w:author="Alisson Steffens Henrique" w:date="2017-05-30T23:56:00Z">
        <w:r w:rsidR="00761969">
          <w:rPr>
            <w:lang w:val="pt-BR"/>
          </w:rPr>
          <w:t>]</w:t>
        </w:r>
      </w:ins>
      <w:ins w:id="176" w:author="Alisson Steffens Henrique" w:date="2017-05-30T23:31:00Z">
        <w:r w:rsidRPr="00A1661A">
          <w:rPr>
            <w:lang w:val="pt-BR"/>
          </w:rPr>
          <w:t xml:space="preserve"> ,</w:t>
        </w:r>
        <w:r w:rsidR="00425735" w:rsidRPr="00425735">
          <w:rPr>
            <w:lang w:val="pt-BR"/>
            <w:rPrChange w:id="177" w:author="Alisson Steffens Henrique" w:date="2017-05-30T23:34:00Z">
              <w:rPr/>
            </w:rPrChange>
          </w:rPr>
          <w:t xml:space="preserve"> </w:t>
        </w:r>
        <w:r w:rsidR="00425735" w:rsidRPr="00425735">
          <w:rPr>
            <w:lang w:val="pt-BR"/>
            <w:rPrChange w:id="178" w:author="Alisson Steffens Henrique" w:date="2017-05-30T23:34:00Z">
              <w:rPr/>
            </w:rPrChange>
          </w:rPr>
          <w:tab/>
        </w:r>
      </w:ins>
      <w:ins w:id="179" w:author="Alisson Steffens Henrique" w:date="2017-05-30T23:32:00Z">
        <w:r w:rsidR="00425735" w:rsidRPr="00425735">
          <w:rPr>
            <w:lang w:val="pt-BR"/>
            <w:rPrChange w:id="180" w:author="Alisson Steffens Henrique" w:date="2017-05-30T23:34:00Z">
              <w:rPr/>
            </w:rPrChange>
          </w:rPr>
          <w:t xml:space="preserve">BN-Inception-v2 </w:t>
        </w:r>
        <w:r w:rsidR="00425735" w:rsidRPr="00425735">
          <w:rPr>
            <w:lang w:val="pt-BR"/>
            <w:rPrChange w:id="181" w:author="Alisson Steffens Henrique" w:date="2017-05-30T23:34:00Z">
              <w:rPr/>
            </w:rPrChange>
          </w:rPr>
          <w:lastRenderedPageBreak/>
          <w:t xml:space="preserve">descrito em </w:t>
        </w:r>
        <w:commentRangeStart w:id="182"/>
        <w:r w:rsidR="00425735" w:rsidRPr="00425735">
          <w:rPr>
            <w:i/>
            <w:lang w:val="pt-BR"/>
            <w:rPrChange w:id="183" w:author="Alisson Steffens Henrique" w:date="2017-05-30T23:34:00Z">
              <w:rPr/>
            </w:rPrChange>
          </w:rPr>
          <w:t xml:space="preserve">Batch </w:t>
        </w:r>
        <w:proofErr w:type="spellStart"/>
        <w:r w:rsidR="00425735" w:rsidRPr="00D25556">
          <w:rPr>
            <w:i/>
            <w:lang w:val="pt-BR"/>
            <w:rPrChange w:id="184" w:author="Alisson Steffens Henrique" w:date="2017-05-31T01:54:00Z">
              <w:rPr/>
            </w:rPrChange>
          </w:rPr>
          <w:t>Normalization</w:t>
        </w:r>
        <w:proofErr w:type="spellEnd"/>
        <w:r w:rsidR="00425735" w:rsidRPr="00D25556">
          <w:rPr>
            <w:i/>
            <w:lang w:val="pt-BR"/>
            <w:rPrChange w:id="185" w:author="Alisson Steffens Henrique" w:date="2017-05-31T01:54:00Z">
              <w:rPr/>
            </w:rPrChange>
          </w:rPr>
          <w:t xml:space="preserve">: </w:t>
        </w:r>
        <w:proofErr w:type="spellStart"/>
        <w:r w:rsidR="00425735" w:rsidRPr="00D25556">
          <w:rPr>
            <w:i/>
            <w:lang w:val="pt-BR"/>
            <w:rPrChange w:id="186" w:author="Alisson Steffens Henrique" w:date="2017-05-31T01:54:00Z">
              <w:rPr/>
            </w:rPrChange>
          </w:rPr>
          <w:t>Accelerating</w:t>
        </w:r>
        <w:proofErr w:type="spellEnd"/>
        <w:r w:rsidR="00425735" w:rsidRPr="00D25556">
          <w:rPr>
            <w:i/>
            <w:lang w:val="pt-BR"/>
            <w:rPrChange w:id="187" w:author="Alisson Steffens Henrique" w:date="2017-05-31T01:54:00Z">
              <w:rPr/>
            </w:rPrChange>
          </w:rPr>
          <w:t xml:space="preserve"> </w:t>
        </w:r>
        <w:proofErr w:type="spellStart"/>
        <w:r w:rsidR="00425735" w:rsidRPr="00D25556">
          <w:rPr>
            <w:i/>
            <w:lang w:val="pt-BR"/>
            <w:rPrChange w:id="188" w:author="Alisson Steffens Henrique" w:date="2017-05-31T01:54:00Z">
              <w:rPr/>
            </w:rPrChange>
          </w:rPr>
          <w:t>Deep</w:t>
        </w:r>
        <w:proofErr w:type="spellEnd"/>
        <w:r w:rsidR="00425735" w:rsidRPr="00D25556">
          <w:rPr>
            <w:i/>
            <w:lang w:val="pt-BR"/>
            <w:rPrChange w:id="189" w:author="Alisson Steffens Henrique" w:date="2017-05-31T01:54:00Z">
              <w:rPr/>
            </w:rPrChange>
          </w:rPr>
          <w:t xml:space="preserve"> Network Training </w:t>
        </w:r>
        <w:proofErr w:type="spellStart"/>
        <w:r w:rsidR="00425735" w:rsidRPr="00D25556">
          <w:rPr>
            <w:i/>
            <w:lang w:val="pt-BR"/>
            <w:rPrChange w:id="190" w:author="Alisson Steffens Henrique" w:date="2017-05-31T01:54:00Z">
              <w:rPr/>
            </w:rPrChange>
          </w:rPr>
          <w:t>by</w:t>
        </w:r>
        <w:proofErr w:type="spellEnd"/>
        <w:r w:rsidR="00425735" w:rsidRPr="00D25556">
          <w:rPr>
            <w:i/>
            <w:lang w:val="pt-BR"/>
            <w:rPrChange w:id="191" w:author="Alisson Steffens Henrique" w:date="2017-05-31T01:54:00Z">
              <w:rPr/>
            </w:rPrChange>
          </w:rPr>
          <w:t xml:space="preserve"> </w:t>
        </w:r>
        <w:proofErr w:type="spellStart"/>
        <w:r w:rsidR="00425735" w:rsidRPr="00D25556">
          <w:rPr>
            <w:i/>
            <w:lang w:val="pt-BR"/>
            <w:rPrChange w:id="192" w:author="Alisson Steffens Henrique" w:date="2017-05-31T01:54:00Z">
              <w:rPr/>
            </w:rPrChange>
          </w:rPr>
          <w:t>Reducing</w:t>
        </w:r>
        <w:proofErr w:type="spellEnd"/>
        <w:r w:rsidR="00425735" w:rsidRPr="00D25556">
          <w:rPr>
            <w:i/>
            <w:lang w:val="pt-BR"/>
            <w:rPrChange w:id="193" w:author="Alisson Steffens Henrique" w:date="2017-05-31T01:54:00Z">
              <w:rPr/>
            </w:rPrChange>
          </w:rPr>
          <w:t xml:space="preserve"> </w:t>
        </w:r>
        <w:proofErr w:type="spellStart"/>
        <w:r w:rsidR="00425735" w:rsidRPr="00D25556">
          <w:rPr>
            <w:i/>
            <w:lang w:val="pt-BR"/>
            <w:rPrChange w:id="194" w:author="Alisson Steffens Henrique" w:date="2017-05-31T01:54:00Z">
              <w:rPr/>
            </w:rPrChange>
          </w:rPr>
          <w:t>Internal</w:t>
        </w:r>
        <w:proofErr w:type="spellEnd"/>
        <w:r w:rsidR="00425735" w:rsidRPr="00D25556">
          <w:rPr>
            <w:i/>
            <w:lang w:val="pt-BR"/>
            <w:rPrChange w:id="195" w:author="Alisson Steffens Henrique" w:date="2017-05-31T01:54:00Z">
              <w:rPr/>
            </w:rPrChange>
          </w:rPr>
          <w:t xml:space="preserve"> </w:t>
        </w:r>
        <w:proofErr w:type="spellStart"/>
        <w:r w:rsidR="00425735" w:rsidRPr="00D25556">
          <w:rPr>
            <w:i/>
            <w:lang w:val="pt-BR"/>
            <w:rPrChange w:id="196" w:author="Alisson Steffens Henrique" w:date="2017-05-31T01:54:00Z">
              <w:rPr/>
            </w:rPrChange>
          </w:rPr>
          <w:t>Covariate</w:t>
        </w:r>
        <w:proofErr w:type="spellEnd"/>
        <w:r w:rsidR="00425735" w:rsidRPr="00D25556">
          <w:rPr>
            <w:i/>
            <w:lang w:val="pt-BR"/>
            <w:rPrChange w:id="197" w:author="Alisson Steffens Henrique" w:date="2017-05-31T01:54:00Z">
              <w:rPr/>
            </w:rPrChange>
          </w:rPr>
          <w:t xml:space="preserve"> Shift</w:t>
        </w:r>
        <w:r w:rsidR="00425735" w:rsidRPr="00425735">
          <w:rPr>
            <w:lang w:val="pt-BR"/>
            <w:rPrChange w:id="198" w:author="Alisson Steffens Henrique" w:date="2017-05-30T23:34:00Z">
              <w:rPr/>
            </w:rPrChange>
          </w:rPr>
          <w:t xml:space="preserve"> </w:t>
        </w:r>
      </w:ins>
      <w:ins w:id="199" w:author="Alisson Steffens Henrique" w:date="2017-05-30T23:56:00Z">
        <w:r w:rsidR="00761969">
          <w:rPr>
            <w:lang w:val="pt-BR"/>
          </w:rPr>
          <w:t>[</w:t>
        </w:r>
      </w:ins>
      <w:ins w:id="200" w:author="Alisson Steffens Henrique" w:date="2017-05-30T23:32:00Z">
        <w:r w:rsidR="00425735" w:rsidRPr="00425735">
          <w:rPr>
            <w:lang w:val="pt-BR"/>
            <w:rPrChange w:id="201" w:author="Alisson Steffens Henrique" w:date="2017-05-30T23:34:00Z">
              <w:rPr/>
            </w:rPrChange>
          </w:rPr>
          <w:t>2015</w:t>
        </w:r>
      </w:ins>
      <w:commentRangeEnd w:id="182"/>
      <w:ins w:id="202" w:author="Alisson Steffens Henrique" w:date="2017-05-30T23:33:00Z">
        <w:r w:rsidR="00425735" w:rsidRPr="00425735">
          <w:rPr>
            <w:rStyle w:val="Refdecomentrio"/>
            <w:lang w:val="pt-BR"/>
            <w:rPrChange w:id="203" w:author="Alisson Steffens Henrique" w:date="2017-05-30T23:34:00Z">
              <w:rPr>
                <w:rStyle w:val="Refdecomentrio"/>
              </w:rPr>
            </w:rPrChange>
          </w:rPr>
          <w:commentReference w:id="182"/>
        </w:r>
      </w:ins>
      <w:ins w:id="204" w:author="Alisson Steffens Henrique" w:date="2017-05-30T23:56:00Z">
        <w:r w:rsidR="00761969">
          <w:rPr>
            <w:lang w:val="pt-BR"/>
          </w:rPr>
          <w:t>]</w:t>
        </w:r>
      </w:ins>
      <w:ins w:id="205" w:author="Alisson Steffens Henrique" w:date="2017-05-30T23:37:00Z">
        <w:r>
          <w:rPr>
            <w:lang w:val="pt-BR"/>
          </w:rPr>
          <w:t xml:space="preserve"> e finalmente </w:t>
        </w:r>
      </w:ins>
      <w:ins w:id="206" w:author="Alisson Steffens Henrique" w:date="2017-05-30T23:38:00Z">
        <w:r>
          <w:rPr>
            <w:lang w:val="pt-BR"/>
          </w:rPr>
          <w:t xml:space="preserve">Inception-v3, o atual modelo utilizado pela Google e que é descrito em </w:t>
        </w:r>
      </w:ins>
      <w:commentRangeStart w:id="207"/>
      <w:proofErr w:type="spellStart"/>
      <w:ins w:id="208" w:author="Alisson Steffens Henrique" w:date="2017-05-30T23:39:00Z">
        <w:r w:rsidRPr="00D25556">
          <w:rPr>
            <w:i/>
            <w:lang w:val="pt-BR"/>
            <w:rPrChange w:id="209" w:author="Alisson Steffens Henrique" w:date="2017-05-31T01:54:00Z">
              <w:rPr>
                <w:lang w:val="pt-BR"/>
              </w:rPr>
            </w:rPrChange>
          </w:rPr>
          <w:t>Rethinking</w:t>
        </w:r>
        <w:proofErr w:type="spellEnd"/>
        <w:r w:rsidRPr="00D25556">
          <w:rPr>
            <w:i/>
            <w:lang w:val="pt-BR"/>
            <w:rPrChange w:id="210" w:author="Alisson Steffens Henrique" w:date="2017-05-31T01:54:00Z">
              <w:rPr>
                <w:lang w:val="pt-BR"/>
              </w:rPr>
            </w:rPrChange>
          </w:rPr>
          <w:t xml:space="preserve"> </w:t>
        </w:r>
        <w:proofErr w:type="spellStart"/>
        <w:r w:rsidRPr="00D25556">
          <w:rPr>
            <w:i/>
            <w:lang w:val="pt-BR"/>
            <w:rPrChange w:id="211" w:author="Alisson Steffens Henrique" w:date="2017-05-31T01:54:00Z">
              <w:rPr>
                <w:lang w:val="pt-BR"/>
              </w:rPr>
            </w:rPrChange>
          </w:rPr>
          <w:t>the</w:t>
        </w:r>
        <w:proofErr w:type="spellEnd"/>
        <w:r w:rsidRPr="00D25556">
          <w:rPr>
            <w:i/>
            <w:lang w:val="pt-BR"/>
            <w:rPrChange w:id="212" w:author="Alisson Steffens Henrique" w:date="2017-05-31T01:54:00Z">
              <w:rPr>
                <w:lang w:val="pt-BR"/>
              </w:rPr>
            </w:rPrChange>
          </w:rPr>
          <w:t xml:space="preserve"> </w:t>
        </w:r>
        <w:proofErr w:type="spellStart"/>
        <w:r w:rsidRPr="00D25556">
          <w:rPr>
            <w:i/>
            <w:lang w:val="pt-BR"/>
            <w:rPrChange w:id="213" w:author="Alisson Steffens Henrique" w:date="2017-05-31T01:54:00Z">
              <w:rPr>
                <w:lang w:val="pt-BR"/>
              </w:rPr>
            </w:rPrChange>
          </w:rPr>
          <w:t>Inception</w:t>
        </w:r>
        <w:proofErr w:type="spellEnd"/>
        <w:r w:rsidRPr="00D25556">
          <w:rPr>
            <w:i/>
            <w:lang w:val="pt-BR"/>
            <w:rPrChange w:id="214" w:author="Alisson Steffens Henrique" w:date="2017-05-31T01:54:00Z">
              <w:rPr>
                <w:lang w:val="pt-BR"/>
              </w:rPr>
            </w:rPrChange>
          </w:rPr>
          <w:t xml:space="preserve"> </w:t>
        </w:r>
        <w:proofErr w:type="spellStart"/>
        <w:r w:rsidRPr="00D25556">
          <w:rPr>
            <w:i/>
            <w:lang w:val="pt-BR"/>
            <w:rPrChange w:id="215" w:author="Alisson Steffens Henrique" w:date="2017-05-31T01:54:00Z">
              <w:rPr>
                <w:lang w:val="pt-BR"/>
              </w:rPr>
            </w:rPrChange>
          </w:rPr>
          <w:t>Architecture</w:t>
        </w:r>
        <w:proofErr w:type="spellEnd"/>
        <w:r w:rsidRPr="00D25556">
          <w:rPr>
            <w:i/>
            <w:lang w:val="pt-BR"/>
            <w:rPrChange w:id="216" w:author="Alisson Steffens Henrique" w:date="2017-05-31T01:54:00Z">
              <w:rPr>
                <w:lang w:val="pt-BR"/>
              </w:rPr>
            </w:rPrChange>
          </w:rPr>
          <w:t xml:space="preserve"> for Computer Vision</w:t>
        </w:r>
        <w:r>
          <w:rPr>
            <w:lang w:val="pt-BR"/>
          </w:rPr>
          <w:t xml:space="preserve"> </w:t>
        </w:r>
      </w:ins>
      <w:ins w:id="217" w:author="Alisson Steffens Henrique" w:date="2017-05-30T23:56:00Z">
        <w:r w:rsidR="00761969">
          <w:rPr>
            <w:lang w:val="pt-BR"/>
          </w:rPr>
          <w:t>[</w:t>
        </w:r>
      </w:ins>
      <w:ins w:id="218" w:author="Alisson Steffens Henrique" w:date="2017-05-30T23:39:00Z">
        <w:r>
          <w:rPr>
            <w:lang w:val="pt-BR"/>
          </w:rPr>
          <w:t>2015</w:t>
        </w:r>
      </w:ins>
      <w:ins w:id="219" w:author="Alisson Steffens Henrique" w:date="2017-05-30T23:56:00Z">
        <w:r w:rsidR="00761969">
          <w:rPr>
            <w:lang w:val="pt-BR"/>
          </w:rPr>
          <w:t>]</w:t>
        </w:r>
      </w:ins>
      <w:ins w:id="220" w:author="Alisson Steffens Henrique" w:date="2017-05-30T23:37:00Z">
        <w:r>
          <w:rPr>
            <w:lang w:val="pt-BR"/>
          </w:rPr>
          <w:t>.</w:t>
        </w:r>
      </w:ins>
      <w:commentRangeEnd w:id="207"/>
      <w:ins w:id="221" w:author="Alisson Steffens Henrique" w:date="2017-05-30T23:39:00Z">
        <w:r>
          <w:rPr>
            <w:rStyle w:val="Refdecomentrio"/>
          </w:rPr>
          <w:commentReference w:id="207"/>
        </w:r>
      </w:ins>
      <w:ins w:id="222" w:author="Alisson Steffens Henrique" w:date="2017-05-30T23:36:00Z">
        <w:r w:rsidR="00425735">
          <w:rPr>
            <w:lang w:val="pt-BR"/>
          </w:rPr>
          <w:tab/>
        </w:r>
      </w:ins>
    </w:p>
    <w:p w14:paraId="0C03CE33" w14:textId="77777777" w:rsidR="00915EED" w:rsidRPr="00194235" w:rsidRDefault="00915EED" w:rsidP="00A0256A">
      <w:pPr>
        <w:ind w:left="-5" w:right="232"/>
        <w:rPr>
          <w:lang w:val="pt-BR"/>
        </w:rPr>
      </w:pPr>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1AA16D8A" w:rsidR="00B8616B" w:rsidDel="00652648" w:rsidRDefault="003503A0">
      <w:pPr>
        <w:rPr>
          <w:del w:id="223" w:author="Adson Esteves" w:date="2017-05-31T03:04:00Z"/>
          <w:lang w:val="pt-BR"/>
        </w:rPr>
      </w:pPr>
      <w:ins w:id="224" w:author="Adson Esteves" w:date="2017-05-31T04:07:00Z">
        <w:r>
          <w:rPr>
            <w:noProof/>
          </w:rPr>
          <mc:AlternateContent>
            <mc:Choice Requires="wps">
              <w:drawing>
                <wp:anchor distT="0" distB="0" distL="114300" distR="114300" simplePos="0" relativeHeight="251662336" behindDoc="0" locked="0" layoutInCell="1" allowOverlap="1" wp14:anchorId="3DF40D57" wp14:editId="62E9EEAF">
                  <wp:simplePos x="0" y="0"/>
                  <wp:positionH relativeFrom="margin">
                    <wp:align>left</wp:align>
                  </wp:positionH>
                  <wp:positionV relativeFrom="paragraph">
                    <wp:posOffset>1883410</wp:posOffset>
                  </wp:positionV>
                  <wp:extent cx="5391150" cy="409575"/>
                  <wp:effectExtent l="0" t="0" r="0" b="9525"/>
                  <wp:wrapTopAndBottom/>
                  <wp:docPr id="5" name="Caixa de Texto 5"/>
                  <wp:cNvGraphicFramePr/>
                  <a:graphic xmlns:a="http://schemas.openxmlformats.org/drawingml/2006/main">
                    <a:graphicData uri="http://schemas.microsoft.com/office/word/2010/wordprocessingShape">
                      <wps:wsp>
                        <wps:cNvSpPr txBox="1"/>
                        <wps:spPr>
                          <a:xfrm>
                            <a:off x="0" y="0"/>
                            <a:ext cx="5391150" cy="409575"/>
                          </a:xfrm>
                          <a:prstGeom prst="rect">
                            <a:avLst/>
                          </a:prstGeom>
                          <a:solidFill>
                            <a:prstClr val="white"/>
                          </a:solidFill>
                          <a:ln>
                            <a:noFill/>
                          </a:ln>
                        </wps:spPr>
                        <wps:txbx>
                          <w:txbxContent>
                            <w:p w14:paraId="299AC7EF" w14:textId="066E28B6" w:rsidR="003503A0" w:rsidRPr="003503A0" w:rsidRDefault="003503A0" w:rsidP="003503A0">
                              <w:pPr>
                                <w:pStyle w:val="Legenda"/>
                                <w:rPr>
                                  <w:rFonts w:ascii="Times" w:hAnsi="Times"/>
                                  <w:noProof/>
                                  <w:sz w:val="24"/>
                                  <w:lang w:val="pt-BR"/>
                                  <w:rPrChange w:id="225" w:author="Adson Esteves" w:date="2017-05-31T04:08:00Z">
                                    <w:rPr>
                                      <w:noProof/>
                                    </w:rPr>
                                  </w:rPrChange>
                                </w:rPr>
                                <w:pPrChange w:id="226" w:author="Adson Esteves" w:date="2017-05-31T04:07:00Z">
                                  <w:pPr/>
                                </w:pPrChange>
                              </w:pPr>
                              <w:ins w:id="227" w:author="Adson Esteves" w:date="2017-05-31T04:07:00Z">
                                <w:r w:rsidRPr="003503A0">
                                  <w:rPr>
                                    <w:lang w:val="pt-BR"/>
                                    <w:rPrChange w:id="228" w:author="Adson Esteves" w:date="2017-05-31T04:08:00Z">
                                      <w:rPr/>
                                    </w:rPrChange>
                                  </w:rPr>
                                  <w:t xml:space="preserve">Figura </w:t>
                                </w:r>
                                <w:r>
                                  <w:fldChar w:fldCharType="begin"/>
                                </w:r>
                                <w:r w:rsidRPr="003503A0">
                                  <w:rPr>
                                    <w:lang w:val="pt-BR"/>
                                    <w:rPrChange w:id="229" w:author="Adson Esteves" w:date="2017-05-31T04:08:00Z">
                                      <w:rPr/>
                                    </w:rPrChange>
                                  </w:rPr>
                                  <w:instrText xml:space="preserve"> SEQ Figura \* ARABIC </w:instrText>
                                </w:r>
                              </w:ins>
                              <w:r>
                                <w:fldChar w:fldCharType="separate"/>
                              </w:r>
                              <w:ins w:id="230" w:author="Adson Esteves" w:date="2017-05-31T04:11:00Z">
                                <w:r>
                                  <w:rPr>
                                    <w:noProof/>
                                    <w:lang w:val="pt-BR"/>
                                  </w:rPr>
                                  <w:t>3</w:t>
                                </w:r>
                              </w:ins>
                              <w:ins w:id="231" w:author="Adson Esteves" w:date="2017-05-31T04:07:00Z">
                                <w:r>
                                  <w:fldChar w:fldCharType="end"/>
                                </w:r>
                                <w:r w:rsidRPr="003503A0">
                                  <w:rPr>
                                    <w:lang w:val="pt-BR"/>
                                    <w:rPrChange w:id="232" w:author="Adson Esteves" w:date="2017-05-31T04:08:00Z">
                                      <w:rPr/>
                                    </w:rPrChange>
                                  </w:rPr>
                                  <w:t xml:space="preserve">. Imagens originais dos personagens </w:t>
                                </w:r>
                              </w:ins>
                              <w:proofErr w:type="spellStart"/>
                              <w:ins w:id="233" w:author="Adson Esteves" w:date="2017-05-31T04:08:00Z">
                                <w:r w:rsidRPr="003503A0">
                                  <w:rPr>
                                    <w:lang w:val="pt-BR"/>
                                    <w:rPrChange w:id="234" w:author="Adson Esteves" w:date="2017-05-31T04:08:00Z">
                                      <w:rPr/>
                                    </w:rPrChange>
                                  </w:rPr>
                                  <w:t>Bulbasaur</w:t>
                                </w:r>
                                <w:proofErr w:type="spellEnd"/>
                                <w:r w:rsidRPr="003503A0">
                                  <w:rPr>
                                    <w:lang w:val="pt-BR"/>
                                    <w:rPrChange w:id="235" w:author="Adson Esteves" w:date="2017-05-31T04:08:00Z">
                                      <w:rPr/>
                                    </w:rPrChange>
                                  </w:rPr>
                                  <w:t xml:space="preserve">, </w:t>
                                </w:r>
                                <w:proofErr w:type="spellStart"/>
                                <w:r w:rsidRPr="003503A0">
                                  <w:rPr>
                                    <w:lang w:val="pt-BR"/>
                                    <w:rPrChange w:id="236" w:author="Adson Esteves" w:date="2017-05-31T04:08:00Z">
                                      <w:rPr/>
                                    </w:rPrChange>
                                  </w:rPr>
                                  <w:t>Charmander</w:t>
                                </w:r>
                                <w:proofErr w:type="spellEnd"/>
                                <w:r w:rsidRPr="003503A0">
                                  <w:rPr>
                                    <w:lang w:val="pt-BR"/>
                                    <w:rPrChange w:id="237" w:author="Adson Esteves" w:date="2017-05-31T04:08:00Z">
                                      <w:rPr/>
                                    </w:rPrChange>
                                  </w:rPr>
                                  <w:t xml:space="preserve"> e </w:t>
                                </w:r>
                                <w:proofErr w:type="spellStart"/>
                                <w:r w:rsidRPr="003503A0">
                                  <w:rPr>
                                    <w:lang w:val="pt-BR"/>
                                    <w:rPrChange w:id="238" w:author="Adson Esteves" w:date="2017-05-31T04:08:00Z">
                                      <w:rPr/>
                                    </w:rPrChange>
                                  </w:rPr>
                                  <w:t>Squirtle</w:t>
                                </w:r>
                                <w:proofErr w:type="spellEnd"/>
                                <w:r w:rsidRPr="003503A0">
                                  <w:rPr>
                                    <w:lang w:val="pt-BR"/>
                                    <w:rPrChange w:id="239" w:author="Adson Esteves" w:date="2017-05-31T04:08:00Z">
                                      <w:rPr/>
                                    </w:rPrChange>
                                  </w:rPr>
                                  <w:t xml:space="preserve"> respectivamente, retiradas do reposit</w:t>
                                </w:r>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40D57" id="_x0000_t202" coordsize="21600,21600" o:spt="202" path="m,l,21600r21600,l21600,xe">
                  <v:stroke joinstyle="miter"/>
                  <v:path gradientshapeok="t" o:connecttype="rect"/>
                </v:shapetype>
                <v:shape id="Caixa de Texto 5" o:spid="_x0000_s1026" type="#_x0000_t202" style="position:absolute;left:0;text-align:left;margin-left:0;margin-top:148.3pt;width:424.5pt;height:3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" stroked="f">
                  <v:textbox inset="0,0,0,0">
                    <w:txbxContent>
                      <w:p w14:paraId="299AC7EF" w14:textId="066E28B6" w:rsidR="003503A0" w:rsidRPr="003503A0" w:rsidRDefault="003503A0" w:rsidP="003503A0">
                        <w:pPr>
                          <w:pStyle w:val="Legenda"/>
                          <w:rPr>
                            <w:rFonts w:ascii="Times" w:hAnsi="Times"/>
                            <w:noProof/>
                            <w:sz w:val="24"/>
                            <w:lang w:val="pt-BR"/>
                            <w:rPrChange w:id="240" w:author="Adson Esteves" w:date="2017-05-31T04:08:00Z">
                              <w:rPr>
                                <w:noProof/>
                              </w:rPr>
                            </w:rPrChange>
                          </w:rPr>
                          <w:pPrChange w:id="241" w:author="Adson Esteves" w:date="2017-05-31T04:07:00Z">
                            <w:pPr/>
                          </w:pPrChange>
                        </w:pPr>
                        <w:ins w:id="242" w:author="Adson Esteves" w:date="2017-05-31T04:07:00Z">
                          <w:r w:rsidRPr="003503A0">
                            <w:rPr>
                              <w:lang w:val="pt-BR"/>
                              <w:rPrChange w:id="243" w:author="Adson Esteves" w:date="2017-05-31T04:08:00Z">
                                <w:rPr/>
                              </w:rPrChange>
                            </w:rPr>
                            <w:t xml:space="preserve">Figura </w:t>
                          </w:r>
                          <w:r>
                            <w:fldChar w:fldCharType="begin"/>
                          </w:r>
                          <w:r w:rsidRPr="003503A0">
                            <w:rPr>
                              <w:lang w:val="pt-BR"/>
                              <w:rPrChange w:id="244" w:author="Adson Esteves" w:date="2017-05-31T04:08:00Z">
                                <w:rPr/>
                              </w:rPrChange>
                            </w:rPr>
                            <w:instrText xml:space="preserve"> SEQ Figura \* ARABIC </w:instrText>
                          </w:r>
                        </w:ins>
                        <w:r>
                          <w:fldChar w:fldCharType="separate"/>
                        </w:r>
                        <w:ins w:id="245" w:author="Adson Esteves" w:date="2017-05-31T04:11:00Z">
                          <w:r>
                            <w:rPr>
                              <w:noProof/>
                              <w:lang w:val="pt-BR"/>
                            </w:rPr>
                            <w:t>3</w:t>
                          </w:r>
                        </w:ins>
                        <w:ins w:id="246" w:author="Adson Esteves" w:date="2017-05-31T04:07:00Z">
                          <w:r>
                            <w:fldChar w:fldCharType="end"/>
                          </w:r>
                          <w:r w:rsidRPr="003503A0">
                            <w:rPr>
                              <w:lang w:val="pt-BR"/>
                              <w:rPrChange w:id="247" w:author="Adson Esteves" w:date="2017-05-31T04:08:00Z">
                                <w:rPr/>
                              </w:rPrChange>
                            </w:rPr>
                            <w:t xml:space="preserve">. Imagens originais dos personagens </w:t>
                          </w:r>
                        </w:ins>
                        <w:proofErr w:type="spellStart"/>
                        <w:ins w:id="248" w:author="Adson Esteves" w:date="2017-05-31T04:08:00Z">
                          <w:r w:rsidRPr="003503A0">
                            <w:rPr>
                              <w:lang w:val="pt-BR"/>
                              <w:rPrChange w:id="249" w:author="Adson Esteves" w:date="2017-05-31T04:08:00Z">
                                <w:rPr/>
                              </w:rPrChange>
                            </w:rPr>
                            <w:t>Bulbasaur</w:t>
                          </w:r>
                          <w:proofErr w:type="spellEnd"/>
                          <w:r w:rsidRPr="003503A0">
                            <w:rPr>
                              <w:lang w:val="pt-BR"/>
                              <w:rPrChange w:id="250" w:author="Adson Esteves" w:date="2017-05-31T04:08:00Z">
                                <w:rPr/>
                              </w:rPrChange>
                            </w:rPr>
                            <w:t xml:space="preserve">, </w:t>
                          </w:r>
                          <w:proofErr w:type="spellStart"/>
                          <w:r w:rsidRPr="003503A0">
                            <w:rPr>
                              <w:lang w:val="pt-BR"/>
                              <w:rPrChange w:id="251" w:author="Adson Esteves" w:date="2017-05-31T04:08:00Z">
                                <w:rPr/>
                              </w:rPrChange>
                            </w:rPr>
                            <w:t>Charmander</w:t>
                          </w:r>
                          <w:proofErr w:type="spellEnd"/>
                          <w:r w:rsidRPr="003503A0">
                            <w:rPr>
                              <w:lang w:val="pt-BR"/>
                              <w:rPrChange w:id="252" w:author="Adson Esteves" w:date="2017-05-31T04:08:00Z">
                                <w:rPr/>
                              </w:rPrChange>
                            </w:rPr>
                            <w:t xml:space="preserve"> e </w:t>
                          </w:r>
                          <w:proofErr w:type="spellStart"/>
                          <w:r w:rsidRPr="003503A0">
                            <w:rPr>
                              <w:lang w:val="pt-BR"/>
                              <w:rPrChange w:id="253" w:author="Adson Esteves" w:date="2017-05-31T04:08:00Z">
                                <w:rPr/>
                              </w:rPrChange>
                            </w:rPr>
                            <w:t>Squirtle</w:t>
                          </w:r>
                          <w:proofErr w:type="spellEnd"/>
                          <w:r w:rsidRPr="003503A0">
                            <w:rPr>
                              <w:lang w:val="pt-BR"/>
                              <w:rPrChange w:id="254" w:author="Adson Esteves" w:date="2017-05-31T04:08:00Z">
                                <w:rPr/>
                              </w:rPrChange>
                            </w:rPr>
                            <w:t xml:space="preserve"> respectivamente, retiradas do reposit</w:t>
                          </w:r>
                          <w:r>
                            <w:rPr>
                              <w:lang w:val="pt-BR"/>
                            </w:rPr>
                            <w:t>ório online</w:t>
                          </w:r>
                        </w:ins>
                      </w:p>
                    </w:txbxContent>
                  </v:textbox>
                  <w10:wrap type="topAndBottom" anchorx="margin"/>
                </v:shape>
              </w:pict>
            </mc:Fallback>
          </mc:AlternateContent>
        </w:r>
      </w:ins>
      <w:ins w:id="255" w:author="Adson Esteves" w:date="2017-05-31T03:01:00Z">
        <w:r w:rsidR="00652648">
          <w:rPr>
            <w:noProof/>
            <w:lang w:val="pt-BR" w:eastAsia="ja-JP"/>
          </w:rPr>
          <w:drawing>
            <wp:anchor distT="0" distB="0" distL="114300" distR="114300" simplePos="0" relativeHeight="251658240" behindDoc="0" locked="0" layoutInCell="1" allowOverlap="1" wp14:anchorId="38ADA6C7" wp14:editId="3159FF45">
              <wp:simplePos x="0" y="0"/>
              <wp:positionH relativeFrom="column">
                <wp:posOffset>1386840</wp:posOffset>
              </wp:positionH>
              <wp:positionV relativeFrom="paragraph">
                <wp:posOffset>1068070</wp:posOffset>
              </wp:positionV>
              <wp:extent cx="2286000" cy="762000"/>
              <wp:effectExtent l="0" t="0" r="0" b="0"/>
              <wp:wrapTopAndBottom/>
              <wp:docPr id="4" name="Imagem 4" descr="C:\Users\shina\AppData\Local\Microsoft\Windows\INetCacheContent.Word\personagem_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na\AppData\Local\Microsoft\Windows\INetCacheContent.Word\personagem_arti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anchor>
          </w:drawing>
        </w:r>
      </w:ins>
      <w:r w:rsidR="00C57AD5">
        <w:rPr>
          <w:lang w:val="pt-BR"/>
        </w:rPr>
        <w:t xml:space="preserve">Foi definido o </w:t>
      </w:r>
      <w:r w:rsidR="002A1FCD">
        <w:rPr>
          <w:lang w:val="pt-BR"/>
        </w:rPr>
        <w:t>uso de uma</w:t>
      </w:r>
      <w:r w:rsidR="00C57AD5">
        <w:rPr>
          <w:lang w:val="pt-BR"/>
        </w:rPr>
        <w:t xml:space="preserve"> RNA </w:t>
      </w:r>
      <w:proofErr w:type="spellStart"/>
      <w:r w:rsidR="002A1FCD">
        <w:rPr>
          <w:lang w:val="pt-BR"/>
        </w:rPr>
        <w:t>Perceptron</w:t>
      </w:r>
      <w:proofErr w:type="spellEnd"/>
      <w:r w:rsidR="002A1FCD">
        <w:rPr>
          <w:lang w:val="pt-BR"/>
        </w:rPr>
        <w:t xml:space="preserve"> de multicamadas </w:t>
      </w:r>
      <w:r w:rsidR="005E7D5B">
        <w:rPr>
          <w:lang w:val="pt-BR"/>
        </w:rPr>
        <w:t xml:space="preserve">com algoritmo de </w:t>
      </w:r>
      <w:proofErr w:type="spellStart"/>
      <w:r w:rsidR="005E7D5B" w:rsidRPr="00D25556">
        <w:rPr>
          <w:i/>
          <w:lang w:val="pt-BR"/>
        </w:rPr>
        <w:t>backpropagation</w:t>
      </w:r>
      <w:proofErr w:type="spellEnd"/>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sidR="00C57AD5">
        <w:rPr>
          <w:lang w:val="pt-BR"/>
        </w:rPr>
        <w:t xml:space="preserve"> jogo</w:t>
      </w:r>
      <w:r w:rsidR="00615D6D">
        <w:rPr>
          <w:lang w:val="pt-BR"/>
        </w:rPr>
        <w:t xml:space="preserve"> </w:t>
      </w:r>
      <w:r w:rsidR="00615D6D" w:rsidRPr="00D25556">
        <w:rPr>
          <w:i/>
          <w:lang w:val="pt-BR"/>
        </w:rPr>
        <w:t>Pokémon Diamond</w:t>
      </w:r>
      <w:r w:rsidR="002A1FCD" w:rsidRPr="00D25556">
        <w:rPr>
          <w:i/>
          <w:lang w:val="pt-BR"/>
        </w:rPr>
        <w:t xml:space="preserve"> </w:t>
      </w:r>
      <w:proofErr w:type="spellStart"/>
      <w:r w:rsidR="002A1FCD" w:rsidRPr="00D25556">
        <w:rPr>
          <w:i/>
          <w:lang w:val="pt-BR"/>
        </w:rPr>
        <w:t>and</w:t>
      </w:r>
      <w:proofErr w:type="spellEnd"/>
      <w:r w:rsidR="002A1FCD" w:rsidRPr="00D25556">
        <w:rPr>
          <w:i/>
          <w:lang w:val="pt-BR"/>
        </w:rPr>
        <w:t xml:space="preserve"> Pearl</w:t>
      </w:r>
      <w:r w:rsidR="00B410EA" w:rsidRPr="00D25556">
        <w:rPr>
          <w:lang w:val="pt-BR"/>
        </w:rPr>
        <w:t>:</w:t>
      </w:r>
      <w:r w:rsidR="00B410EA" w:rsidRPr="00D25556">
        <w:rPr>
          <w:i/>
          <w:lang w:val="pt-BR"/>
        </w:rPr>
        <w:t xml:space="preserve"> </w:t>
      </w:r>
      <w:proofErr w:type="spellStart"/>
      <w:r w:rsidR="00032BE0" w:rsidRPr="00D25556">
        <w:rPr>
          <w:lang w:val="pt-BR"/>
        </w:rPr>
        <w:t>Bulbasaur</w:t>
      </w:r>
      <w:proofErr w:type="spellEnd"/>
      <w:r w:rsidR="00032BE0" w:rsidRPr="00D25556">
        <w:rPr>
          <w:lang w:val="pt-BR"/>
        </w:rPr>
        <w:t xml:space="preserve">, </w:t>
      </w:r>
      <w:proofErr w:type="spellStart"/>
      <w:r w:rsidR="00032BE0" w:rsidRPr="00D25556">
        <w:rPr>
          <w:lang w:val="pt-BR"/>
        </w:rPr>
        <w:t>Squirtle</w:t>
      </w:r>
      <w:proofErr w:type="spellEnd"/>
      <w:r w:rsidR="00032BE0" w:rsidRPr="00D25556">
        <w:rPr>
          <w:lang w:val="pt-BR"/>
        </w:rPr>
        <w:t xml:space="preserve"> e </w:t>
      </w:r>
      <w:proofErr w:type="spellStart"/>
      <w:r w:rsidR="00032BE0" w:rsidRPr="00D25556">
        <w:rPr>
          <w:lang w:val="pt-BR"/>
        </w:rPr>
        <w:t>Charmander</w:t>
      </w:r>
      <w:proofErr w:type="spellEnd"/>
      <w:r w:rsidR="00C57AD5">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91ED104" w:rsidR="00032BE0" w:rsidDel="00652648" w:rsidRDefault="00032BE0">
      <w:pPr>
        <w:rPr>
          <w:del w:id="256" w:author="Adson Esteves" w:date="2017-05-31T03:04:00Z"/>
          <w:lang w:val="pt-BR"/>
        </w:rPr>
      </w:pPr>
    </w:p>
    <w:p w14:paraId="4E094AE6" w14:textId="08D97695" w:rsidR="00B410EA" w:rsidDel="00173847" w:rsidRDefault="00B410EA">
      <w:pPr>
        <w:rPr>
          <w:del w:id="257" w:author="Adson Esteves" w:date="2017-05-31T02:57:00Z"/>
          <w:lang w:val="pt-BR"/>
        </w:rPr>
      </w:pPr>
      <w:del w:id="258" w:author="Adson Esteves" w:date="2017-05-31T02:57:00Z">
        <w:r w:rsidDel="00173847">
          <w:rPr>
            <w:lang w:val="pt-BR"/>
          </w:rPr>
          <w:delText>&lt;</w:delText>
        </w:r>
        <w:r w:rsidR="004975C5" w:rsidDel="00173847">
          <w:rPr>
            <w:lang w:val="pt-BR"/>
          </w:rPr>
          <w:delText>Imagem dos t</w:delText>
        </w:r>
        <w:r w:rsidDel="00173847">
          <w:rPr>
            <w:lang w:val="pt-BR"/>
          </w:rPr>
          <w:delText xml:space="preserve">rês </w:delText>
        </w:r>
        <w:r w:rsidR="00F64E94" w:rsidDel="00173847">
          <w:rPr>
            <w:lang w:val="pt-BR"/>
          </w:rPr>
          <w:delText>personagens</w:delText>
        </w:r>
        <w:r w:rsidDel="00173847">
          <w:rPr>
            <w:lang w:val="pt-BR"/>
          </w:rPr>
          <w:delText>&gt;</w:delText>
        </w:r>
      </w:del>
    </w:p>
    <w:p w14:paraId="56FED45E" w14:textId="77777777" w:rsidR="00B410EA" w:rsidRDefault="00B410EA">
      <w:pPr>
        <w:rPr>
          <w:lang w:val="pt-BR"/>
        </w:rPr>
      </w:pPr>
    </w:p>
    <w:p w14:paraId="11AE6959" w14:textId="18C29A78"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20C8793" w:rsidR="007309A2" w:rsidDel="00652648" w:rsidRDefault="003503A0" w:rsidP="009759B7">
      <w:pPr>
        <w:rPr>
          <w:del w:id="259" w:author="Adson Esteves" w:date="2017-05-31T03:04:00Z"/>
          <w:lang w:val="pt-BR"/>
        </w:rPr>
      </w:pPr>
      <w:ins w:id="260" w:author="Adson Esteves" w:date="2017-05-31T04:08:00Z">
        <w:r>
          <w:rPr>
            <w:noProof/>
          </w:rPr>
          <mc:AlternateContent>
            <mc:Choice Requires="wps">
              <w:drawing>
                <wp:anchor distT="0" distB="0" distL="114300" distR="114300" simplePos="0" relativeHeight="251664384" behindDoc="0" locked="0" layoutInCell="1" allowOverlap="1" wp14:anchorId="2064F0B9" wp14:editId="2576578D">
                  <wp:simplePos x="0" y="0"/>
                  <wp:positionH relativeFrom="margin">
                    <wp:align>right</wp:align>
                  </wp:positionH>
                  <wp:positionV relativeFrom="paragraph">
                    <wp:posOffset>2014220</wp:posOffset>
                  </wp:positionV>
                  <wp:extent cx="5400675" cy="457200"/>
                  <wp:effectExtent l="0" t="0" r="9525" b="0"/>
                  <wp:wrapTopAndBottom/>
                  <wp:docPr id="6" name="Caixa de Texto 6"/>
                  <wp:cNvGraphicFramePr/>
                  <a:graphic xmlns:a="http://schemas.openxmlformats.org/drawingml/2006/main">
                    <a:graphicData uri="http://schemas.microsoft.com/office/word/2010/wordprocessingShape">
                      <wps:wsp>
                        <wps:cNvSpPr txBox="1"/>
                        <wps:spPr>
                          <a:xfrm>
                            <a:off x="0" y="0"/>
                            <a:ext cx="5400675" cy="457200"/>
                          </a:xfrm>
                          <a:prstGeom prst="rect">
                            <a:avLst/>
                          </a:prstGeom>
                          <a:solidFill>
                            <a:prstClr val="white"/>
                          </a:solidFill>
                          <a:ln>
                            <a:noFill/>
                          </a:ln>
                        </wps:spPr>
                        <wps:txbx>
                          <w:txbxContent>
                            <w:p w14:paraId="10776479" w14:textId="603B8127" w:rsidR="003503A0" w:rsidRPr="003503A0" w:rsidRDefault="003503A0" w:rsidP="003503A0">
                              <w:pPr>
                                <w:pStyle w:val="Legenda"/>
                                <w:rPr>
                                  <w:rFonts w:ascii="Times" w:hAnsi="Times"/>
                                  <w:noProof/>
                                  <w:sz w:val="24"/>
                                  <w:lang w:val="pt-BR"/>
                                  <w:rPrChange w:id="261" w:author="Adson Esteves" w:date="2017-05-31T04:09:00Z">
                                    <w:rPr>
                                      <w:noProof/>
                                    </w:rPr>
                                  </w:rPrChange>
                                </w:rPr>
                                <w:pPrChange w:id="262" w:author="Adson Esteves" w:date="2017-05-31T04:08:00Z">
                                  <w:pPr>
                                    <w:pStyle w:val="Ttulo2"/>
                                  </w:pPr>
                                </w:pPrChange>
                              </w:pPr>
                              <w:ins w:id="263" w:author="Adson Esteves" w:date="2017-05-31T04:08:00Z">
                                <w:r w:rsidRPr="003503A0">
                                  <w:rPr>
                                    <w:lang w:val="pt-BR"/>
                                    <w:rPrChange w:id="264" w:author="Adson Esteves" w:date="2017-05-31T04:09:00Z">
                                      <w:rPr/>
                                    </w:rPrChange>
                                  </w:rPr>
                                  <w:t xml:space="preserve">Figura </w:t>
                                </w:r>
                                <w:r>
                                  <w:fldChar w:fldCharType="begin"/>
                                </w:r>
                                <w:r w:rsidRPr="003503A0">
                                  <w:rPr>
                                    <w:lang w:val="pt-BR"/>
                                    <w:rPrChange w:id="265" w:author="Adson Esteves" w:date="2017-05-31T04:09:00Z">
                                      <w:rPr/>
                                    </w:rPrChange>
                                  </w:rPr>
                                  <w:instrText xml:space="preserve"> SEQ Figura \* ARABIC </w:instrText>
                                </w:r>
                              </w:ins>
                              <w:r>
                                <w:fldChar w:fldCharType="separate"/>
                              </w:r>
                              <w:ins w:id="266" w:author="Adson Esteves" w:date="2017-05-31T04:11:00Z">
                                <w:r>
                                  <w:rPr>
                                    <w:noProof/>
                                    <w:lang w:val="pt-BR"/>
                                  </w:rPr>
                                  <w:t>4</w:t>
                                </w:r>
                              </w:ins>
                              <w:ins w:id="267" w:author="Adson Esteves" w:date="2017-05-31T04:08:00Z">
                                <w:r>
                                  <w:fldChar w:fldCharType="end"/>
                                </w:r>
                              </w:ins>
                              <w:ins w:id="268" w:author="Adson Esteves" w:date="2017-05-31T04:09:00Z">
                                <w:r w:rsidRPr="003503A0">
                                  <w:rPr>
                                    <w:lang w:val="pt-BR"/>
                                    <w:rPrChange w:id="269" w:author="Adson Esteves" w:date="2017-05-31T04:09:00Z">
                                      <w:rPr/>
                                    </w:rPrChange>
                                  </w:rPr>
                                  <w:t xml:space="preserve">. Imagens tratadas dos personagens </w:t>
                                </w:r>
                                <w:proofErr w:type="spellStart"/>
                                <w:r w:rsidRPr="003503A0">
                                  <w:rPr>
                                    <w:lang w:val="pt-BR"/>
                                    <w:rPrChange w:id="270" w:author="Adson Esteves" w:date="2017-05-31T04:09:00Z">
                                      <w:rPr/>
                                    </w:rPrChange>
                                  </w:rPr>
                                  <w:t>Bulbasaur</w:t>
                                </w:r>
                                <w:proofErr w:type="spellEnd"/>
                                <w:r w:rsidRPr="003503A0">
                                  <w:rPr>
                                    <w:lang w:val="pt-BR"/>
                                    <w:rPrChange w:id="271" w:author="Adson Esteves" w:date="2017-05-31T04:09:00Z">
                                      <w:rPr/>
                                    </w:rPrChange>
                                  </w:rPr>
                                  <w:t xml:space="preserve">, </w:t>
                                </w:r>
                                <w:proofErr w:type="spellStart"/>
                                <w:r w:rsidRPr="003503A0">
                                  <w:rPr>
                                    <w:lang w:val="pt-BR"/>
                                    <w:rPrChange w:id="272" w:author="Adson Esteves" w:date="2017-05-31T04:09:00Z">
                                      <w:rPr/>
                                    </w:rPrChange>
                                  </w:rPr>
                                  <w:t>Charmander</w:t>
                                </w:r>
                                <w:proofErr w:type="spellEnd"/>
                                <w:r w:rsidRPr="003503A0">
                                  <w:rPr>
                                    <w:lang w:val="pt-BR"/>
                                    <w:rPrChange w:id="273" w:author="Adson Esteves" w:date="2017-05-31T04:09:00Z">
                                      <w:rPr/>
                                    </w:rPrChange>
                                  </w:rPr>
                                  <w:t xml:space="preserve"> e </w:t>
                                </w:r>
                                <w:proofErr w:type="spellStart"/>
                                <w:r w:rsidRPr="003503A0">
                                  <w:rPr>
                                    <w:lang w:val="pt-BR"/>
                                    <w:rPrChange w:id="274" w:author="Adson Esteves" w:date="2017-05-31T04:09:00Z">
                                      <w:rPr/>
                                    </w:rPrChange>
                                  </w:rPr>
                                  <w:t>Squirtle</w:t>
                                </w:r>
                                <w:proofErr w:type="spellEnd"/>
                                <w:r>
                                  <w:rPr>
                                    <w:lang w:val="pt-BR"/>
                                  </w:rPr>
                                  <w:t xml:space="preserve"> respectivamente, modificadas a partir </w:t>
                                </w:r>
                                <w:proofErr w:type="gramStart"/>
                                <w:r>
                                  <w:rPr>
                                    <w:lang w:val="pt-BR"/>
                                  </w:rPr>
                                  <w:t>das originais</w:t>
                                </w:r>
                                <w:proofErr w:type="gramEnd"/>
                                <w:r>
                                  <w:rPr>
                                    <w:lang w:val="pt-BR"/>
                                  </w:rPr>
                                  <w:t xml:space="preserve"> no reposit</w:t>
                                </w:r>
                              </w:ins>
                              <w:ins w:id="275" w:author="Adson Esteves" w:date="2017-05-31T04:10:00Z">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F0B9" id="Caixa de Texto 6" o:spid="_x0000_s1027" type="#_x0000_t202" style="position:absolute;left:0;text-align:left;margin-left:374.05pt;margin-top:158.6pt;width:425.25pt;height:3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" stroked="f">
                  <v:textbox inset="0,0,0,0">
                    <w:txbxContent>
                      <w:p w14:paraId="10776479" w14:textId="603B8127" w:rsidR="003503A0" w:rsidRPr="003503A0" w:rsidRDefault="003503A0" w:rsidP="003503A0">
                        <w:pPr>
                          <w:pStyle w:val="Legenda"/>
                          <w:rPr>
                            <w:rFonts w:ascii="Times" w:hAnsi="Times"/>
                            <w:noProof/>
                            <w:sz w:val="24"/>
                            <w:lang w:val="pt-BR"/>
                            <w:rPrChange w:id="276" w:author="Adson Esteves" w:date="2017-05-31T04:09:00Z">
                              <w:rPr>
                                <w:noProof/>
                              </w:rPr>
                            </w:rPrChange>
                          </w:rPr>
                          <w:pPrChange w:id="277" w:author="Adson Esteves" w:date="2017-05-31T04:08:00Z">
                            <w:pPr>
                              <w:pStyle w:val="Ttulo2"/>
                            </w:pPr>
                          </w:pPrChange>
                        </w:pPr>
                        <w:ins w:id="278" w:author="Adson Esteves" w:date="2017-05-31T04:08:00Z">
                          <w:r w:rsidRPr="003503A0">
                            <w:rPr>
                              <w:lang w:val="pt-BR"/>
                              <w:rPrChange w:id="279" w:author="Adson Esteves" w:date="2017-05-31T04:09:00Z">
                                <w:rPr/>
                              </w:rPrChange>
                            </w:rPr>
                            <w:t xml:space="preserve">Figura </w:t>
                          </w:r>
                          <w:r>
                            <w:fldChar w:fldCharType="begin"/>
                          </w:r>
                          <w:r w:rsidRPr="003503A0">
                            <w:rPr>
                              <w:lang w:val="pt-BR"/>
                              <w:rPrChange w:id="280" w:author="Adson Esteves" w:date="2017-05-31T04:09:00Z">
                                <w:rPr/>
                              </w:rPrChange>
                            </w:rPr>
                            <w:instrText xml:space="preserve"> SEQ Figura \* ARABIC </w:instrText>
                          </w:r>
                        </w:ins>
                        <w:r>
                          <w:fldChar w:fldCharType="separate"/>
                        </w:r>
                        <w:ins w:id="281" w:author="Adson Esteves" w:date="2017-05-31T04:11:00Z">
                          <w:r>
                            <w:rPr>
                              <w:noProof/>
                              <w:lang w:val="pt-BR"/>
                            </w:rPr>
                            <w:t>4</w:t>
                          </w:r>
                        </w:ins>
                        <w:ins w:id="282" w:author="Adson Esteves" w:date="2017-05-31T04:08:00Z">
                          <w:r>
                            <w:fldChar w:fldCharType="end"/>
                          </w:r>
                        </w:ins>
                        <w:ins w:id="283" w:author="Adson Esteves" w:date="2017-05-31T04:09:00Z">
                          <w:r w:rsidRPr="003503A0">
                            <w:rPr>
                              <w:lang w:val="pt-BR"/>
                              <w:rPrChange w:id="284" w:author="Adson Esteves" w:date="2017-05-31T04:09:00Z">
                                <w:rPr/>
                              </w:rPrChange>
                            </w:rPr>
                            <w:t xml:space="preserve">. Imagens tratadas dos personagens </w:t>
                          </w:r>
                          <w:proofErr w:type="spellStart"/>
                          <w:r w:rsidRPr="003503A0">
                            <w:rPr>
                              <w:lang w:val="pt-BR"/>
                              <w:rPrChange w:id="285" w:author="Adson Esteves" w:date="2017-05-31T04:09:00Z">
                                <w:rPr/>
                              </w:rPrChange>
                            </w:rPr>
                            <w:t>Bulbasaur</w:t>
                          </w:r>
                          <w:proofErr w:type="spellEnd"/>
                          <w:r w:rsidRPr="003503A0">
                            <w:rPr>
                              <w:lang w:val="pt-BR"/>
                              <w:rPrChange w:id="286" w:author="Adson Esteves" w:date="2017-05-31T04:09:00Z">
                                <w:rPr/>
                              </w:rPrChange>
                            </w:rPr>
                            <w:t xml:space="preserve">, </w:t>
                          </w:r>
                          <w:proofErr w:type="spellStart"/>
                          <w:r w:rsidRPr="003503A0">
                            <w:rPr>
                              <w:lang w:val="pt-BR"/>
                              <w:rPrChange w:id="287" w:author="Adson Esteves" w:date="2017-05-31T04:09:00Z">
                                <w:rPr/>
                              </w:rPrChange>
                            </w:rPr>
                            <w:t>Charmander</w:t>
                          </w:r>
                          <w:proofErr w:type="spellEnd"/>
                          <w:r w:rsidRPr="003503A0">
                            <w:rPr>
                              <w:lang w:val="pt-BR"/>
                              <w:rPrChange w:id="288" w:author="Adson Esteves" w:date="2017-05-31T04:09:00Z">
                                <w:rPr/>
                              </w:rPrChange>
                            </w:rPr>
                            <w:t xml:space="preserve"> e </w:t>
                          </w:r>
                          <w:proofErr w:type="spellStart"/>
                          <w:r w:rsidRPr="003503A0">
                            <w:rPr>
                              <w:lang w:val="pt-BR"/>
                              <w:rPrChange w:id="289" w:author="Adson Esteves" w:date="2017-05-31T04:09:00Z">
                                <w:rPr/>
                              </w:rPrChange>
                            </w:rPr>
                            <w:t>Squirtle</w:t>
                          </w:r>
                          <w:proofErr w:type="spellEnd"/>
                          <w:r>
                            <w:rPr>
                              <w:lang w:val="pt-BR"/>
                            </w:rPr>
                            <w:t xml:space="preserve"> respectivamente, modificadas a partir </w:t>
                          </w:r>
                          <w:proofErr w:type="gramStart"/>
                          <w:r>
                            <w:rPr>
                              <w:lang w:val="pt-BR"/>
                            </w:rPr>
                            <w:t>das originais</w:t>
                          </w:r>
                          <w:proofErr w:type="gramEnd"/>
                          <w:r>
                            <w:rPr>
                              <w:lang w:val="pt-BR"/>
                            </w:rPr>
                            <w:t xml:space="preserve"> no reposit</w:t>
                          </w:r>
                        </w:ins>
                        <w:ins w:id="290" w:author="Adson Esteves" w:date="2017-05-31T04:10:00Z">
                          <w:r>
                            <w:rPr>
                              <w:lang w:val="pt-BR"/>
                            </w:rPr>
                            <w:t>ório online</w:t>
                          </w:r>
                        </w:ins>
                      </w:p>
                    </w:txbxContent>
                  </v:textbox>
                  <w10:wrap type="topAndBottom" anchorx="margin"/>
                </v:shape>
              </w:pict>
            </mc:Fallback>
          </mc:AlternateContent>
        </w:r>
      </w:ins>
      <w:r w:rsidR="007309A2">
        <w:rPr>
          <w:lang w:val="pt-BR"/>
        </w:rPr>
        <w:t xml:space="preserve">Para a implementação do projeto, foi utilizada a biblioteca de código de aberto produzida em </w:t>
      </w:r>
      <w:proofErr w:type="spellStart"/>
      <w:r w:rsidR="007309A2">
        <w:rPr>
          <w:lang w:val="pt-BR"/>
        </w:rPr>
        <w:t>Javascript</w:t>
      </w:r>
      <w:proofErr w:type="spellEnd"/>
      <w:r w:rsidR="007309A2">
        <w:rPr>
          <w:lang w:val="pt-BR"/>
        </w:rPr>
        <w:t xml:space="preserve">, </w:t>
      </w:r>
      <w:proofErr w:type="spellStart"/>
      <w:r w:rsidR="007309A2">
        <w:rPr>
          <w:lang w:val="pt-BR"/>
        </w:rPr>
        <w:t>Neataptic</w:t>
      </w:r>
      <w:proofErr w:type="spellEnd"/>
      <w:r w:rsidR="007309A2">
        <w:rPr>
          <w:lang w:val="pt-BR"/>
        </w:rPr>
        <w:t>.</w:t>
      </w:r>
      <w:r w:rsidR="000130BD">
        <w:rPr>
          <w:lang w:val="pt-BR"/>
        </w:rPr>
        <w:t xml:space="preserve"> Com a utilização de tal biblioteca, as </w:t>
      </w:r>
      <w:proofErr w:type="spellStart"/>
      <w:r w:rsidR="000130BD">
        <w:rPr>
          <w:lang w:val="pt-BR"/>
        </w:rPr>
        <w:t>RNAs</w:t>
      </w:r>
      <w:proofErr w:type="spellEnd"/>
      <w:r w:rsidR="000130BD">
        <w:rPr>
          <w:lang w:val="pt-BR"/>
        </w:rPr>
        <w:t xml:space="preserve">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59D72B3E" w:rsidR="007309A2" w:rsidDel="00652648" w:rsidRDefault="007309A2" w:rsidP="009759B7">
      <w:pPr>
        <w:rPr>
          <w:del w:id="291" w:author="Adson Esteves" w:date="2017-05-31T03:04:00Z"/>
          <w:lang w:val="pt-BR"/>
        </w:rPr>
      </w:pPr>
    </w:p>
    <w:p w14:paraId="7C2C3D63" w14:textId="5F1A048A" w:rsidR="007309A2" w:rsidDel="00652648" w:rsidRDefault="007309A2" w:rsidP="009759B7">
      <w:pPr>
        <w:rPr>
          <w:del w:id="292" w:author="Adson Esteves" w:date="2017-05-31T03:03:00Z"/>
          <w:lang w:val="pt-BR"/>
        </w:rPr>
      </w:pPr>
      <w:del w:id="293" w:author="Adson Esteves" w:date="2017-05-31T02:57:00Z">
        <w:r w:rsidDel="00173847">
          <w:rPr>
            <w:lang w:val="pt-BR"/>
          </w:rPr>
          <w:delText>&lt;Imagem do front-end do programa&gt;</w:delText>
        </w:r>
      </w:del>
    </w:p>
    <w:p w14:paraId="553C3093" w14:textId="4BF9AFAA" w:rsidR="009759B7" w:rsidRPr="003A5B58" w:rsidRDefault="007309A2" w:rsidP="009759B7">
      <w:pPr>
        <w:rPr>
          <w:lang w:val="pt-BR"/>
        </w:rPr>
      </w:pPr>
      <w:del w:id="294" w:author="Adson Esteves" w:date="2017-05-31T03:03:00Z">
        <w:r w:rsidDel="00652648">
          <w:rPr>
            <w:lang w:val="pt-BR"/>
          </w:rPr>
          <w:delText xml:space="preserve"> </w:delText>
        </w:r>
      </w:del>
    </w:p>
    <w:p w14:paraId="0120530C" w14:textId="16E1086A" w:rsidR="00555EB1" w:rsidRPr="003A5B58" w:rsidRDefault="00652648" w:rsidP="00555EB1">
      <w:pPr>
        <w:pStyle w:val="Ttulo2"/>
        <w:rPr>
          <w:lang w:val="pt-BR"/>
        </w:rPr>
      </w:pPr>
      <w:ins w:id="295" w:author="Adson Esteves" w:date="2017-05-31T03:01:00Z">
        <w:r>
          <w:rPr>
            <w:noProof/>
          </w:rPr>
          <w:pict w14:anchorId="77ECC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7pt;margin-top:18.8pt;width:180pt;height:60pt;z-index:251660288;mso-position-horizontal-relative:text;mso-position-vertical-relative:text;mso-width-relative:page;mso-height-relative:page">
              <v:imagedata r:id="rId17" o:title="presonagem_tratado_artigo"/>
              <w10:wrap type="topAndBottom"/>
            </v:shape>
          </w:pict>
        </w:r>
      </w:ins>
      <w:r w:rsidR="00555EB1" w:rsidRPr="003A5B58">
        <w:rPr>
          <w:lang w:val="pt-BR"/>
        </w:rPr>
        <w:t xml:space="preserve">4.1 </w:t>
      </w:r>
      <w:r w:rsidR="00A76A10">
        <w:rPr>
          <w:lang w:val="pt-BR"/>
        </w:rPr>
        <w:t>Arquitetura da Rede Neural</w:t>
      </w:r>
    </w:p>
    <w:p w14:paraId="00EBBA85" w14:textId="31C0CDFC" w:rsidR="009759B7" w:rsidRDefault="00BB2220">
      <w:pPr>
        <w:rPr>
          <w:lang w:val="pt-BR"/>
        </w:rPr>
      </w:pPr>
      <w:r>
        <w:rPr>
          <w:lang w:val="pt-BR"/>
        </w:rPr>
        <w:t xml:space="preserve">Na fase inicial do projeto planejava-se gerar apenas uma instância de rede neural para satisfazer o objetivo de reconhecimento dos três personagens, porém após testes percebeu-se que a qualidade da rede obtida era muito baixa mesmo com ajustes de </w:t>
      </w:r>
      <w:r>
        <w:rPr>
          <w:lang w:val="pt-BR"/>
        </w:rPr>
        <w:lastRenderedPageBreak/>
        <w:t>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w:t>
      </w:r>
      <w:proofErr w:type="gramStart"/>
      <w:r>
        <w:rPr>
          <w:lang w:val="pt-BR"/>
        </w:rPr>
        <w:t xml:space="preserve">nós </w:t>
      </w:r>
      <w:r w:rsidR="00FA2424">
        <w:rPr>
          <w:lang w:val="pt-BR"/>
        </w:rPr>
        <w:t>seriam</w:t>
      </w:r>
      <w:proofErr w:type="gramEnd"/>
      <w:r w:rsidR="00FA2424">
        <w:rPr>
          <w:lang w:val="pt-BR"/>
        </w:rPr>
        <w:t xml:space="preserve"> inviáveis de se utilizar pela alta demanda de tempo para se executar uma tentativa de treinamento.</w:t>
      </w:r>
    </w:p>
    <w:p w14:paraId="6E5F1F1C" w14:textId="114F336A" w:rsidR="00ED4663" w:rsidRPr="003A5B58" w:rsidRDefault="00555EB1" w:rsidP="00ED4663">
      <w:pPr>
        <w:pStyle w:val="Ttulo2"/>
        <w:rPr>
          <w:lang w:val="pt-BR"/>
        </w:rPr>
      </w:pPr>
      <w:r w:rsidRPr="003A5B58">
        <w:rPr>
          <w:lang w:val="pt-BR"/>
        </w:rPr>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 xml:space="preserve">Por fim, foram utilizadas dez imagens do primeiro conjunto para treinamento de cada rede, sendo nove imagens de personagens não correspondentes ao que se gostaria de reconhecer e uma imagem de quadro do personagem para ser reconhecido.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Ttulo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4B140B99"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xml:space="preserve">, havendo dois conjuntos de imagens, sendo </w:t>
      </w:r>
      <w:ins w:id="296" w:author="Adson Esteves" w:date="2017-05-31T03:37:00Z">
        <w:r w:rsidR="00156EB9">
          <w:rPr>
            <w:lang w:val="pt-BR"/>
          </w:rPr>
          <w:t>o</w:t>
        </w:r>
      </w:ins>
      <w:del w:id="297" w:author="Adson Esteves" w:date="2017-05-31T03:37:00Z">
        <w:r w:rsidR="009B18D5" w:rsidDel="00156EB9">
          <w:rPr>
            <w:lang w:val="pt-BR"/>
          </w:rPr>
          <w:delText>a</w:delText>
        </w:r>
      </w:del>
      <w:r w:rsidR="009B18D5">
        <w:rPr>
          <w:lang w:val="pt-BR"/>
        </w:rPr>
        <w:t xml:space="preserve"> primeir</w:t>
      </w:r>
      <w:ins w:id="298" w:author="Adson Esteves" w:date="2017-05-31T03:37:00Z">
        <w:r w:rsidR="00156EB9">
          <w:rPr>
            <w:lang w:val="pt-BR"/>
          </w:rPr>
          <w:t>o</w:t>
        </w:r>
      </w:ins>
      <w:del w:id="299" w:author="Adson Esteves" w:date="2017-05-31T03:37:00Z">
        <w:r w:rsidR="009B18D5" w:rsidDel="00156EB9">
          <w:rPr>
            <w:lang w:val="pt-BR"/>
          </w:rPr>
          <w:delText>a</w:delText>
        </w:r>
      </w:del>
      <w:r w:rsidR="009B18D5">
        <w:rPr>
          <w:lang w:val="pt-BR"/>
        </w:rPr>
        <w:t xml:space="preserve"> </w:t>
      </w:r>
      <w:ins w:id="300" w:author="Adson Esteves" w:date="2017-05-31T04:02:00Z">
        <w:r w:rsidR="00320C65">
          <w:rPr>
            <w:lang w:val="pt-BR"/>
          </w:rPr>
          <w:t>o</w:t>
        </w:r>
      </w:ins>
      <w:ins w:id="301" w:author="Adson Esteves" w:date="2017-05-31T04:03:00Z">
        <w:r w:rsidR="003503A0">
          <w:rPr>
            <w:lang w:val="pt-BR"/>
          </w:rPr>
          <w:t xml:space="preserve"> mesmo</w:t>
        </w:r>
      </w:ins>
      <w:ins w:id="302" w:author="Adson Esteves" w:date="2017-05-31T04:02:00Z">
        <w:r w:rsidR="00320C65">
          <w:rPr>
            <w:lang w:val="pt-BR"/>
          </w:rPr>
          <w:t xml:space="preserve"> que foi </w:t>
        </w:r>
      </w:ins>
      <w:r w:rsidR="009B18D5">
        <w:rPr>
          <w:lang w:val="pt-BR"/>
        </w:rPr>
        <w:t>utilizad</w:t>
      </w:r>
      <w:ins w:id="303" w:author="Adson Esteves" w:date="2017-05-31T03:37:00Z">
        <w:r w:rsidR="00156EB9">
          <w:rPr>
            <w:lang w:val="pt-BR"/>
          </w:rPr>
          <w:t>o</w:t>
        </w:r>
      </w:ins>
      <w:del w:id="304" w:author="Adson Esteves" w:date="2017-05-31T03:37:00Z">
        <w:r w:rsidR="009B18D5" w:rsidDel="00156EB9">
          <w:rPr>
            <w:lang w:val="pt-BR"/>
          </w:rPr>
          <w:delText>a</w:delText>
        </w:r>
      </w:del>
      <w:r w:rsidR="009B18D5">
        <w:rPr>
          <w:lang w:val="pt-BR"/>
        </w:rPr>
        <w:t xml:space="preserve"> para o treinamento e </w:t>
      </w:r>
      <w:ins w:id="305" w:author="Adson Esteves" w:date="2017-05-31T03:37:00Z">
        <w:r w:rsidR="00156EB9">
          <w:rPr>
            <w:lang w:val="pt-BR"/>
          </w:rPr>
          <w:t>o</w:t>
        </w:r>
      </w:ins>
      <w:del w:id="306" w:author="Adson Esteves" w:date="2017-05-31T03:37:00Z">
        <w:r w:rsidR="009B18D5" w:rsidDel="00156EB9">
          <w:rPr>
            <w:lang w:val="pt-BR"/>
          </w:rPr>
          <w:delText>a</w:delText>
        </w:r>
      </w:del>
      <w:r w:rsidR="009B18D5">
        <w:rPr>
          <w:lang w:val="pt-BR"/>
        </w:rPr>
        <w:t xml:space="preserve"> segund</w:t>
      </w:r>
      <w:ins w:id="307" w:author="Adson Esteves" w:date="2017-05-31T03:37:00Z">
        <w:r w:rsidR="00156EB9">
          <w:rPr>
            <w:lang w:val="pt-BR"/>
          </w:rPr>
          <w:t>o</w:t>
        </w:r>
      </w:ins>
      <w:del w:id="308" w:author="Adson Esteves" w:date="2017-05-31T03:37:00Z">
        <w:r w:rsidR="009B18D5" w:rsidDel="00156EB9">
          <w:rPr>
            <w:lang w:val="pt-BR"/>
          </w:rPr>
          <w:delText>a</w:delText>
        </w:r>
      </w:del>
      <w:r w:rsidR="009B18D5">
        <w:rPr>
          <w:lang w:val="pt-BR"/>
        </w:rPr>
        <w:t xml:space="preserve"> </w:t>
      </w:r>
      <w:ins w:id="309" w:author="Adson Esteves" w:date="2017-05-31T04:02:00Z">
        <w:r w:rsidR="00320C65">
          <w:rPr>
            <w:lang w:val="pt-BR"/>
          </w:rPr>
          <w:t xml:space="preserve">um </w:t>
        </w:r>
      </w:ins>
      <w:r w:rsidR="009B18D5">
        <w:rPr>
          <w:lang w:val="pt-BR"/>
        </w:rPr>
        <w:t>exclusiv</w:t>
      </w:r>
      <w:del w:id="310" w:author="Adson Esteves" w:date="2017-05-31T03:37:00Z">
        <w:r w:rsidR="009B18D5" w:rsidDel="00156EB9">
          <w:rPr>
            <w:lang w:val="pt-BR"/>
          </w:rPr>
          <w:delText>a</w:delText>
        </w:r>
      </w:del>
      <w:ins w:id="311" w:author="Adson Esteves" w:date="2017-05-31T03:37:00Z">
        <w:r w:rsidR="00156EB9">
          <w:rPr>
            <w:lang w:val="pt-BR"/>
          </w:rPr>
          <w:t>o</w:t>
        </w:r>
      </w:ins>
      <w:r w:rsidR="009B18D5">
        <w:rPr>
          <w:lang w:val="pt-BR"/>
        </w:rPr>
        <w:t xml:space="preserve"> para testes</w:t>
      </w:r>
      <w:ins w:id="312" w:author="Adson Esteves" w:date="2017-05-31T04:03:00Z">
        <w:r w:rsidR="003503A0">
          <w:rPr>
            <w:lang w:val="pt-BR"/>
          </w:rPr>
          <w:t>,</w:t>
        </w:r>
      </w:ins>
      <w:ins w:id="313" w:author="Adson Esteves" w:date="2017-05-31T04:02:00Z">
        <w:r w:rsidR="00320C65">
          <w:rPr>
            <w:lang w:val="pt-BR"/>
          </w:rPr>
          <w:t xml:space="preserve"> com </w:t>
        </w:r>
      </w:ins>
      <w:ins w:id="314" w:author="Adson Esteves" w:date="2017-05-31T04:03:00Z">
        <w:r w:rsidR="003503A0">
          <w:rPr>
            <w:lang w:val="pt-BR"/>
          </w:rPr>
          <w:t>personagens</w:t>
        </w:r>
      </w:ins>
      <w:ins w:id="315" w:author="Adson Esteves" w:date="2017-05-31T04:02:00Z">
        <w:r w:rsidR="00320C65">
          <w:rPr>
            <w:lang w:val="pt-BR"/>
          </w:rPr>
          <w:t xml:space="preserve"> em posições diferentes</w:t>
        </w:r>
      </w:ins>
      <w:r w:rsidR="009B18D5">
        <w:rPr>
          <w:lang w:val="pt-BR"/>
        </w:rPr>
        <w:t>.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w:t>
      </w:r>
      <w:proofErr w:type="spellStart"/>
      <w:r w:rsidR="00FD5A55">
        <w:rPr>
          <w:lang w:val="pt-BR"/>
        </w:rPr>
        <w:t>RNAs</w:t>
      </w:r>
      <w:proofErr w:type="spellEnd"/>
      <w:r w:rsidR="00FD5A55">
        <w:rPr>
          <w:lang w:val="pt-BR"/>
        </w:rPr>
        <w:t xml:space="preserve">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elacomgrade"/>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proofErr w:type="spellStart"/>
            <w:r>
              <w:rPr>
                <w:lang w:val="pt-BR"/>
              </w:rPr>
              <w:t>Bulbasaur</w:t>
            </w:r>
            <w:proofErr w:type="spellEnd"/>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3C9FA93C" w:rsidR="001952EB" w:rsidRDefault="005533A1" w:rsidP="003040DE">
            <w:pPr>
              <w:jc w:val="center"/>
              <w:rPr>
                <w:lang w:val="pt-BR"/>
              </w:rPr>
            </w:pPr>
            <w:r>
              <w:rPr>
                <w:lang w:val="pt-BR"/>
              </w:rPr>
              <w:t>6%</w:t>
            </w:r>
          </w:p>
        </w:tc>
      </w:tr>
      <w:tr w:rsidR="001952EB" w14:paraId="7603D62D" w14:textId="77777777" w:rsidTr="001952EB">
        <w:tc>
          <w:tcPr>
            <w:tcW w:w="2123" w:type="dxa"/>
          </w:tcPr>
          <w:p w14:paraId="27A81E87" w14:textId="2BEF0198" w:rsidR="001952EB" w:rsidRDefault="001952EB" w:rsidP="001952EB">
            <w:pPr>
              <w:rPr>
                <w:lang w:val="pt-BR"/>
              </w:rPr>
            </w:pPr>
            <w:proofErr w:type="spellStart"/>
            <w:r>
              <w:rPr>
                <w:lang w:val="pt-BR"/>
              </w:rPr>
              <w:t>Charmander</w:t>
            </w:r>
            <w:proofErr w:type="spellEnd"/>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032D4C59" w:rsidR="001952EB" w:rsidRDefault="005533A1" w:rsidP="003040DE">
            <w:pPr>
              <w:tabs>
                <w:tab w:val="clear" w:pos="720"/>
                <w:tab w:val="right" w:pos="1908"/>
              </w:tabs>
              <w:jc w:val="center"/>
              <w:rPr>
                <w:lang w:val="pt-BR"/>
              </w:rPr>
            </w:pPr>
            <w:r>
              <w:rPr>
                <w:lang w:val="pt-BR"/>
              </w:rPr>
              <w:t>9%</w:t>
            </w:r>
          </w:p>
        </w:tc>
      </w:tr>
      <w:tr w:rsidR="001952EB" w14:paraId="4212E38F" w14:textId="77777777" w:rsidTr="001952EB">
        <w:tc>
          <w:tcPr>
            <w:tcW w:w="2123" w:type="dxa"/>
          </w:tcPr>
          <w:p w14:paraId="0C3C8013" w14:textId="78DF4961" w:rsidR="001952EB" w:rsidRDefault="001952EB" w:rsidP="001952EB">
            <w:pPr>
              <w:rPr>
                <w:lang w:val="pt-BR"/>
              </w:rPr>
            </w:pPr>
            <w:proofErr w:type="spellStart"/>
            <w:r>
              <w:rPr>
                <w:lang w:val="pt-BR"/>
              </w:rPr>
              <w:t>Squirtle</w:t>
            </w:r>
            <w:proofErr w:type="spellEnd"/>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35C0D1FE" w14:textId="4144DC22" w:rsidR="001952EB" w:rsidRPr="005533A1" w:rsidRDefault="001952EB" w:rsidP="00283027">
      <w:pPr>
        <w:rPr>
          <w:lang w:val="pt-BR"/>
        </w:rPr>
      </w:pPr>
    </w:p>
    <w:p w14:paraId="09BDDC8C" w14:textId="77777777" w:rsidR="001952EB" w:rsidRPr="009B18D5" w:rsidRDefault="001952EB" w:rsidP="00283027">
      <w:pPr>
        <w:rPr>
          <w:lang w:val="pt-BR"/>
        </w:rPr>
      </w:pPr>
    </w:p>
    <w:p w14:paraId="05662334" w14:textId="77777777" w:rsidR="00EC49FE" w:rsidRPr="003A5B58" w:rsidRDefault="00603861" w:rsidP="00603861">
      <w:pPr>
        <w:pStyle w:val="Ttulo1"/>
        <w:rPr>
          <w:lang w:val="pt-BR"/>
        </w:rPr>
      </w:pPr>
      <w:r w:rsidRPr="003A5B58">
        <w:rPr>
          <w:lang w:val="pt-BR"/>
        </w:rPr>
        <w:lastRenderedPageBreak/>
        <w:t>6</w:t>
      </w:r>
      <w:r w:rsidR="00EC49FE" w:rsidRPr="003A5B58">
        <w:rPr>
          <w:lang w:val="pt-BR"/>
        </w:rPr>
        <w:t xml:space="preserve">. </w:t>
      </w:r>
      <w:r w:rsidR="00555EB1" w:rsidRPr="003A5B58">
        <w:rPr>
          <w:lang w:val="pt-BR"/>
        </w:rPr>
        <w:t>Conclusões</w:t>
      </w:r>
    </w:p>
    <w:p w14:paraId="1824F3D7" w14:textId="658F38A0" w:rsidR="00011B17" w:rsidRDefault="00D25556">
      <w:pPr>
        <w:rPr>
          <w:ins w:id="316" w:author="Alisson Steffens Henrique" w:date="2017-05-31T02:03:00Z"/>
          <w:lang w:val="pt-BR"/>
        </w:rPr>
      </w:pPr>
      <w:ins w:id="317" w:author="Alisson Steffens Henrique" w:date="2017-05-31T01:54:00Z">
        <w:r>
          <w:rPr>
            <w:lang w:val="pt-BR"/>
          </w:rPr>
          <w:t>Comparando os resultados da pesquisa</w:t>
        </w:r>
      </w:ins>
      <w:ins w:id="318" w:author="Alisson Steffens Henrique" w:date="2017-05-31T01:55:00Z">
        <w:r>
          <w:rPr>
            <w:lang w:val="pt-BR"/>
          </w:rPr>
          <w:t xml:space="preserve">, que utilizou de redes </w:t>
        </w:r>
      </w:ins>
      <w:ins w:id="319" w:author="Alisson Steffens Henrique" w:date="2017-05-31T01:57:00Z">
        <w:r>
          <w:rPr>
            <w:lang w:val="pt-BR"/>
          </w:rPr>
          <w:t xml:space="preserve">de </w:t>
        </w:r>
        <w:commentRangeStart w:id="320"/>
        <w:r>
          <w:rPr>
            <w:lang w:val="pt-BR"/>
          </w:rPr>
          <w:t xml:space="preserve">memória de curto prazo </w:t>
        </w:r>
        <w:commentRangeEnd w:id="320"/>
        <w:r>
          <w:rPr>
            <w:rStyle w:val="Refdecomentrio"/>
          </w:rPr>
          <w:commentReference w:id="320"/>
        </w:r>
      </w:ins>
      <w:ins w:id="321" w:author="Alisson Steffens Henrique" w:date="2017-05-31T01:58:00Z">
        <w:r>
          <w:rPr>
            <w:lang w:val="pt-BR"/>
          </w:rPr>
          <w:t>e os modelos descrit</w:t>
        </w:r>
      </w:ins>
      <w:ins w:id="322" w:author="Alisson Steffens Henrique" w:date="2017-05-31T02:00:00Z">
        <w:r>
          <w:rPr>
            <w:lang w:val="pt-BR"/>
          </w:rPr>
          <w:t>o</w:t>
        </w:r>
      </w:ins>
      <w:ins w:id="323" w:author="Alisson Steffens Henrique" w:date="2017-05-31T01:58:00Z">
        <w:r>
          <w:rPr>
            <w:lang w:val="pt-BR"/>
          </w:rPr>
          <w:t>s na literatura com a utiliza</w:t>
        </w:r>
      </w:ins>
      <w:ins w:id="324" w:author="Alisson Steffens Henrique" w:date="2017-05-31T01:59:00Z">
        <w:r>
          <w:rPr>
            <w:lang w:val="pt-BR"/>
          </w:rPr>
          <w:t xml:space="preserve">ção de </w:t>
        </w:r>
        <w:r w:rsidRPr="00425735">
          <w:rPr>
            <w:lang w:val="pt-BR"/>
          </w:rPr>
          <w:t xml:space="preserve">redes neurais </w:t>
        </w:r>
        <w:proofErr w:type="spellStart"/>
        <w:r w:rsidRPr="00425735">
          <w:rPr>
            <w:lang w:val="pt-BR"/>
          </w:rPr>
          <w:t>convolutivas</w:t>
        </w:r>
        <w:proofErr w:type="spellEnd"/>
        <w:r>
          <w:rPr>
            <w:lang w:val="pt-BR"/>
          </w:rPr>
          <w:t>, é possível afir</w:t>
        </w:r>
      </w:ins>
      <w:ins w:id="325" w:author="Alisson Steffens Henrique" w:date="2017-05-31T02:00:00Z">
        <w:r>
          <w:rPr>
            <w:lang w:val="pt-BR"/>
          </w:rPr>
          <w:t>mar que muitos aspectos influenciaram diretamente na taxa de convergência dos experimentos neste artigo descritos, sendo os principais</w:t>
        </w:r>
      </w:ins>
      <w:ins w:id="326" w:author="Alisson Steffens Henrique" w:date="2017-05-31T02:03:00Z">
        <w:r w:rsidR="009E021F">
          <w:rPr>
            <w:lang w:val="pt-BR"/>
          </w:rPr>
          <w:t>:</w:t>
        </w:r>
      </w:ins>
      <w:ins w:id="327" w:author="Alisson Steffens Henrique" w:date="2017-05-31T02:00:00Z">
        <w:r>
          <w:rPr>
            <w:lang w:val="pt-BR"/>
          </w:rPr>
          <w:t xml:space="preserve"> amostra, </w:t>
        </w:r>
      </w:ins>
      <w:ins w:id="328" w:author="Alisson Steffens Henrique" w:date="2017-05-31T02:02:00Z">
        <w:r w:rsidR="009E021F">
          <w:rPr>
            <w:lang w:val="pt-BR"/>
          </w:rPr>
          <w:t xml:space="preserve">modelo de rede, </w:t>
        </w:r>
      </w:ins>
      <w:ins w:id="329" w:author="Alisson Steffens Henrique" w:date="2017-05-31T02:00:00Z">
        <w:r>
          <w:rPr>
            <w:lang w:val="pt-BR"/>
          </w:rPr>
          <w:t>pr</w:t>
        </w:r>
      </w:ins>
      <w:ins w:id="330" w:author="Alisson Steffens Henrique" w:date="2017-05-31T02:01:00Z">
        <w:r>
          <w:rPr>
            <w:lang w:val="pt-BR"/>
          </w:rPr>
          <w:t>é-</w:t>
        </w:r>
      </w:ins>
      <w:ins w:id="331" w:author="Alisson Steffens Henrique" w:date="2017-05-31T02:00:00Z">
        <w:r>
          <w:rPr>
            <w:lang w:val="pt-BR"/>
          </w:rPr>
          <w:t xml:space="preserve">processamento e </w:t>
        </w:r>
      </w:ins>
      <w:del w:id="332" w:author="Alisson Steffens Henrique" w:date="2017-05-31T01:54:00Z">
        <w:r w:rsidR="00364FBB" w:rsidRPr="003A5B58" w:rsidDel="00D25556">
          <w:rPr>
            <w:lang w:val="pt-BR"/>
          </w:rPr>
          <w:delText>A</w:delText>
        </w:r>
        <w:r w:rsidR="009D4829" w:rsidDel="00D25556">
          <w:rPr>
            <w:lang w:val="pt-BR"/>
          </w:rPr>
          <w:delText>.</w:delText>
        </w:r>
      </w:del>
      <w:ins w:id="333" w:author="Alisson Steffens Henrique" w:date="2017-05-31T02:01:00Z">
        <w:r w:rsidR="009E021F">
          <w:rPr>
            <w:lang w:val="pt-BR"/>
          </w:rPr>
          <w:t xml:space="preserve"> </w:t>
        </w:r>
      </w:ins>
      <w:ins w:id="334" w:author="Alisson Steffens Henrique" w:date="2017-05-31T02:02:00Z">
        <w:r w:rsidR="009E021F">
          <w:rPr>
            <w:lang w:val="pt-BR"/>
          </w:rPr>
          <w:t>linguagem de programação.</w:t>
        </w:r>
      </w:ins>
    </w:p>
    <w:p w14:paraId="59923420" w14:textId="7325F04E" w:rsidR="009E021F" w:rsidRDefault="009E021F">
      <w:pPr>
        <w:rPr>
          <w:ins w:id="335" w:author="Alisson Steffens Henrique" w:date="2017-05-31T02:09:00Z"/>
          <w:lang w:val="pt-BR"/>
        </w:rPr>
      </w:pPr>
      <w:ins w:id="336" w:author="Alisson Steffens Henrique" w:date="2017-05-31T02:03:00Z">
        <w:r>
          <w:rPr>
            <w:lang w:val="pt-BR"/>
          </w:rPr>
          <w:tab/>
        </w:r>
      </w:ins>
      <w:ins w:id="337" w:author="Alisson Steffens Henrique" w:date="2017-05-31T02:04:00Z">
        <w:r>
          <w:rPr>
            <w:lang w:val="pt-BR"/>
          </w:rPr>
          <w:t xml:space="preserve">Neste experimento foram utilizados para treino apenas 1 exemplar de cada </w:t>
        </w:r>
      </w:ins>
      <w:ins w:id="338" w:author="Alisson Steffens Henrique" w:date="2017-05-31T02:05:00Z">
        <w:r w:rsidRPr="009E021F">
          <w:rPr>
            <w:i/>
            <w:lang w:val="pt-BR"/>
            <w:rPrChange w:id="339" w:author="Alisson Steffens Henrique" w:date="2017-05-31T02:05:00Z">
              <w:rPr>
                <w:lang w:val="pt-BR"/>
              </w:rPr>
            </w:rPrChange>
          </w:rPr>
          <w:t>Pokémon</w:t>
        </w:r>
        <w:r>
          <w:rPr>
            <w:lang w:val="pt-BR"/>
          </w:rPr>
          <w:t xml:space="preserve">, </w:t>
        </w:r>
        <w:del w:id="340" w:author="Adson Esteves" w:date="2017-05-31T03:08:00Z">
          <w:r w:rsidRPr="00320C65" w:rsidDel="00652648">
            <w:rPr>
              <w:lang w:val="pt-BR"/>
            </w:rPr>
            <w:delText>send</w:delText>
          </w:r>
        </w:del>
      </w:ins>
      <w:ins w:id="341" w:author="Adson Esteves" w:date="2017-05-31T03:08:00Z">
        <w:r w:rsidR="00652648" w:rsidRPr="00320C65">
          <w:rPr>
            <w:lang w:val="pt-BR"/>
          </w:rPr>
          <w:t>sendo</w:t>
        </w:r>
      </w:ins>
      <w:ins w:id="342" w:author="Alisson Steffens Henrique" w:date="2017-05-31T02:03:00Z">
        <w:del w:id="343" w:author="Adson Esteves" w:date="2017-05-31T03:08:00Z">
          <w:r w:rsidRPr="00B12B51" w:rsidDel="00652648">
            <w:rPr>
              <w:lang w:val="pt-BR"/>
              <w:rPrChange w:id="344" w:author="Adson Esteves" w:date="2017-05-31T03:19:00Z">
                <w:rPr>
                  <w:lang w:val="pt-BR"/>
                </w:rPr>
              </w:rPrChange>
            </w:rPr>
            <w:tab/>
          </w:r>
        </w:del>
      </w:ins>
      <w:ins w:id="345" w:author="Alisson Steffens Henrique" w:date="2017-05-31T02:05:00Z">
        <w:del w:id="346" w:author="Adson Esteves" w:date="2017-05-31T03:19:00Z">
          <w:r w:rsidRPr="00B12B51" w:rsidDel="00B12B51">
            <w:rPr>
              <w:lang w:val="pt-BR"/>
              <w:rPrChange w:id="347" w:author="Adson Esteves" w:date="2017-05-31T03:19:00Z">
                <w:rPr>
                  <w:lang w:val="pt-BR"/>
                </w:rPr>
              </w:rPrChange>
            </w:rPr>
            <w:delText>o</w:delText>
          </w:r>
        </w:del>
        <w:r>
          <w:rPr>
            <w:lang w:val="pt-BR"/>
          </w:rPr>
          <w:t xml:space="preserve"> que desta forma, os resultados dependem muito da diferença de posicionamento de um quadro para o outro, como </w:t>
        </w:r>
      </w:ins>
      <w:ins w:id="348" w:author="Alisson Steffens Henrique" w:date="2017-05-31T02:06:00Z">
        <w:r>
          <w:rPr>
            <w:lang w:val="pt-BR"/>
          </w:rPr>
          <w:t xml:space="preserve">é o caso do personagem </w:t>
        </w:r>
        <w:proofErr w:type="spellStart"/>
        <w:r>
          <w:rPr>
            <w:lang w:val="pt-BR"/>
          </w:rPr>
          <w:t>Squirtle</w:t>
        </w:r>
        <w:proofErr w:type="spellEnd"/>
        <w:r>
          <w:rPr>
            <w:lang w:val="pt-BR"/>
          </w:rPr>
          <w:t xml:space="preserve">, </w:t>
        </w:r>
        <w:del w:id="349" w:author="Adson Esteves" w:date="2017-05-31T03:52:00Z">
          <w:r w:rsidDel="00767996">
            <w:rPr>
              <w:lang w:val="pt-BR"/>
            </w:rPr>
            <w:delText>que em comparação com</w:delText>
          </w:r>
        </w:del>
      </w:ins>
      <w:ins w:id="350" w:author="Adson Esteves" w:date="2017-05-31T03:54:00Z">
        <w:r w:rsidR="00320C65">
          <w:rPr>
            <w:lang w:val="pt-BR"/>
          </w:rPr>
          <w:t xml:space="preserve">com </w:t>
        </w:r>
      </w:ins>
      <w:ins w:id="351" w:author="Alisson Steffens Henrique" w:date="2017-05-31T02:06:00Z">
        <w:del w:id="352" w:author="Adson Esteves" w:date="2017-05-31T03:52:00Z">
          <w:r w:rsidDel="00767996">
            <w:rPr>
              <w:lang w:val="pt-BR"/>
            </w:rPr>
            <w:delText xml:space="preserve"> </w:delText>
          </w:r>
        </w:del>
        <w:r>
          <w:rPr>
            <w:lang w:val="pt-BR"/>
          </w:rPr>
          <w:t>o quadr</w:t>
        </w:r>
      </w:ins>
      <w:ins w:id="353" w:author="Alisson Steffens Henrique" w:date="2017-05-31T02:07:00Z">
        <w:r>
          <w:rPr>
            <w:lang w:val="pt-BR"/>
          </w:rPr>
          <w:t>o</w:t>
        </w:r>
      </w:ins>
      <w:ins w:id="354" w:author="Alisson Steffens Henrique" w:date="2017-05-31T02:06:00Z">
        <w:r>
          <w:rPr>
            <w:lang w:val="pt-BR"/>
          </w:rPr>
          <w:t xml:space="preserve"> de t</w:t>
        </w:r>
      </w:ins>
      <w:ins w:id="355" w:author="Alisson Steffens Henrique" w:date="2017-05-31T02:07:00Z">
        <w:r>
          <w:rPr>
            <w:lang w:val="pt-BR"/>
          </w:rPr>
          <w:t>reino</w:t>
        </w:r>
      </w:ins>
      <w:ins w:id="356" w:author="Alisson Steffens Henrique" w:date="2017-05-31T02:06:00Z">
        <w:r>
          <w:rPr>
            <w:lang w:val="pt-BR"/>
          </w:rPr>
          <w:t xml:space="preserve"> teve uma convergência de 99,3%, porém somente </w:t>
        </w:r>
      </w:ins>
      <w:ins w:id="357" w:author="Alisson Steffens Henrique" w:date="2017-05-31T02:07:00Z">
        <w:r>
          <w:rPr>
            <w:lang w:val="pt-BR"/>
          </w:rPr>
          <w:t xml:space="preserve">18,3% com o </w:t>
        </w:r>
        <w:del w:id="358" w:author="Adson Esteves" w:date="2017-05-31T03:54:00Z">
          <w:r w:rsidDel="00320C65">
            <w:rPr>
              <w:lang w:val="pt-BR"/>
            </w:rPr>
            <w:delText xml:space="preserve">segundo </w:delText>
          </w:r>
        </w:del>
        <w:r>
          <w:rPr>
            <w:lang w:val="pt-BR"/>
          </w:rPr>
          <w:t>quadro</w:t>
        </w:r>
      </w:ins>
      <w:ins w:id="359" w:author="Adson Esteves" w:date="2017-05-31T03:54:00Z">
        <w:r w:rsidR="00320C65">
          <w:rPr>
            <w:lang w:val="pt-BR"/>
          </w:rPr>
          <w:t xml:space="preserve"> de testes</w:t>
        </w:r>
      </w:ins>
      <w:ins w:id="360" w:author="Alisson Steffens Henrique" w:date="2017-05-31T02:07:00Z">
        <w:r>
          <w:rPr>
            <w:lang w:val="pt-BR"/>
          </w:rPr>
          <w:t>, neste caso em espec</w:t>
        </w:r>
      </w:ins>
      <w:ins w:id="361" w:author="Alisson Steffens Henrique" w:date="2017-05-31T02:10:00Z">
        <w:r>
          <w:rPr>
            <w:lang w:val="pt-BR"/>
          </w:rPr>
          <w:t>ífico ficam evidentes as diferenças entre o quadro de treino e o de testes.</w:t>
        </w:r>
      </w:ins>
      <w:ins w:id="362" w:author="Alisson Steffens Henrique" w:date="2017-05-31T02:15:00Z">
        <w:r w:rsidR="007514F9">
          <w:rPr>
            <w:lang w:val="pt-BR"/>
          </w:rPr>
          <w:t xml:space="preserve"> A utilização de mais casos poderia diminuir o impacto da movimentação do personagem.</w:t>
        </w:r>
      </w:ins>
    </w:p>
    <w:p w14:paraId="35768DC4" w14:textId="77777777" w:rsidR="003503A0" w:rsidRDefault="009E021F" w:rsidP="003503A0">
      <w:pPr>
        <w:keepNext/>
        <w:jc w:val="center"/>
        <w:rPr>
          <w:ins w:id="363" w:author="Adson Esteves" w:date="2017-05-31T04:11:00Z"/>
        </w:rPr>
        <w:pPrChange w:id="364" w:author="Adson Esteves" w:date="2017-05-31T04:11:00Z">
          <w:pPr>
            <w:jc w:val="center"/>
          </w:pPr>
        </w:pPrChange>
      </w:pPr>
      <w:ins w:id="365" w:author="Alisson Steffens Henrique" w:date="2017-05-31T02:09:00Z">
        <w:r>
          <w:rPr>
            <w:noProof/>
            <w:lang w:val="pt-BR" w:eastAsia="ja-JP"/>
          </w:rPr>
          <w:drawing>
            <wp:inline distT="0" distB="0" distL="0" distR="0" wp14:anchorId="2134D546" wp14:editId="05042D48">
              <wp:extent cx="1409524" cy="73333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8">
                        <a:extLst>
                          <a:ext uri="{28A0092B-C50C-407E-A947-70E740481C1C}">
                            <a14:useLocalDpi xmlns:a14="http://schemas.microsoft.com/office/drawing/2010/main" val="0"/>
                          </a:ext>
                        </a:extLst>
                      </a:blip>
                      <a:stretch>
                        <a:fillRect/>
                      </a:stretch>
                    </pic:blipFill>
                    <pic:spPr>
                      <a:xfrm>
                        <a:off x="0" y="0"/>
                        <a:ext cx="1409524" cy="733333"/>
                      </a:xfrm>
                      <a:prstGeom prst="rect">
                        <a:avLst/>
                      </a:prstGeom>
                    </pic:spPr>
                  </pic:pic>
                </a:graphicData>
              </a:graphic>
            </wp:inline>
          </w:drawing>
        </w:r>
      </w:ins>
    </w:p>
    <w:p w14:paraId="21485B54" w14:textId="28D6D4C7" w:rsidR="009E021F" w:rsidRDefault="003503A0" w:rsidP="003503A0">
      <w:pPr>
        <w:pStyle w:val="Legenda"/>
        <w:rPr>
          <w:ins w:id="366" w:author="Alisson Steffens Henrique" w:date="2017-05-31T02:12:00Z"/>
          <w:lang w:val="pt-BR"/>
        </w:rPr>
        <w:pPrChange w:id="367" w:author="Adson Esteves" w:date="2017-05-31T04:11:00Z">
          <w:pPr/>
        </w:pPrChange>
      </w:pPr>
      <w:ins w:id="368" w:author="Adson Esteves" w:date="2017-05-31T04:11:00Z">
        <w:r w:rsidRPr="003503A0">
          <w:rPr>
            <w:lang w:val="pt-BR"/>
            <w:rPrChange w:id="369" w:author="Adson Esteves" w:date="2017-05-31T04:11:00Z">
              <w:rPr/>
            </w:rPrChange>
          </w:rPr>
          <w:t xml:space="preserve">Figura </w:t>
        </w:r>
        <w:r>
          <w:fldChar w:fldCharType="begin"/>
        </w:r>
        <w:r w:rsidRPr="003503A0">
          <w:rPr>
            <w:lang w:val="pt-BR"/>
            <w:rPrChange w:id="370" w:author="Adson Esteves" w:date="2017-05-31T04:11:00Z">
              <w:rPr/>
            </w:rPrChange>
          </w:rPr>
          <w:instrText xml:space="preserve"> SEQ Figura \* ARABIC </w:instrText>
        </w:r>
      </w:ins>
      <w:r>
        <w:fldChar w:fldCharType="separate"/>
      </w:r>
      <w:ins w:id="371" w:author="Adson Esteves" w:date="2017-05-31T04:11:00Z">
        <w:r w:rsidRPr="003503A0">
          <w:rPr>
            <w:noProof/>
            <w:lang w:val="pt-BR"/>
            <w:rPrChange w:id="372" w:author="Adson Esteves" w:date="2017-05-31T04:11:00Z">
              <w:rPr>
                <w:noProof/>
              </w:rPr>
            </w:rPrChange>
          </w:rPr>
          <w:t>5</w:t>
        </w:r>
        <w:r>
          <w:fldChar w:fldCharType="end"/>
        </w:r>
        <w:r w:rsidRPr="003503A0">
          <w:rPr>
            <w:lang w:val="pt-BR"/>
            <w:rPrChange w:id="373" w:author="Adson Esteves" w:date="2017-05-31T04:11:00Z">
              <w:rPr/>
            </w:rPrChange>
          </w:rPr>
          <w:t xml:space="preserve">. Imagens do </w:t>
        </w:r>
        <w:proofErr w:type="spellStart"/>
        <w:r w:rsidRPr="003503A0">
          <w:rPr>
            <w:lang w:val="pt-BR"/>
            <w:rPrChange w:id="374" w:author="Adson Esteves" w:date="2017-05-31T04:11:00Z">
              <w:rPr/>
            </w:rPrChange>
          </w:rPr>
          <w:t>Squitle</w:t>
        </w:r>
        <w:proofErr w:type="spellEnd"/>
        <w:r w:rsidRPr="003503A0">
          <w:rPr>
            <w:lang w:val="pt-BR"/>
            <w:rPrChange w:id="375" w:author="Adson Esteves" w:date="2017-05-31T04:11:00Z">
              <w:rPr/>
            </w:rPrChange>
          </w:rPr>
          <w:t xml:space="preserve"> no conjunto 1 e 2 respectivamente</w:t>
        </w:r>
      </w:ins>
    </w:p>
    <w:p w14:paraId="2EFD495A" w14:textId="130C7AE9" w:rsidR="009E021F" w:rsidDel="003503A0" w:rsidRDefault="007514F9">
      <w:pPr>
        <w:rPr>
          <w:ins w:id="376" w:author="Alisson Steffens Henrique" w:date="2017-05-31T02:21:00Z"/>
          <w:del w:id="377" w:author="Adson Esteves" w:date="2017-05-31T04:12:00Z"/>
          <w:lang w:val="pt-BR"/>
        </w:rPr>
      </w:pPr>
      <w:ins w:id="378" w:author="Alisson Steffens Henrique" w:date="2017-05-31T02:14:00Z">
        <w:r>
          <w:rPr>
            <w:lang w:val="pt-BR"/>
          </w:rPr>
          <w:tab/>
        </w:r>
      </w:ins>
      <w:ins w:id="379" w:author="Alisson Steffens Henrique" w:date="2017-05-31T02:17:00Z">
        <w:r>
          <w:rPr>
            <w:lang w:val="pt-BR"/>
          </w:rPr>
          <w:t>Ainda que com mais imagens de entrada, outra melhoria possível seria uma melhor escolha de m</w:t>
        </w:r>
      </w:ins>
      <w:ins w:id="380" w:author="Alisson Steffens Henrique" w:date="2017-05-31T02:18:00Z">
        <w:r>
          <w:rPr>
            <w:lang w:val="pt-BR"/>
          </w:rPr>
          <w:t xml:space="preserve">étodos de pré-processamento de imagens, visto que o efetuado no experimento envolvia apenas o redimensionamento do quadro e a </w:t>
        </w:r>
        <w:commentRangeStart w:id="381"/>
        <w:r>
          <w:rPr>
            <w:lang w:val="pt-BR"/>
          </w:rPr>
          <w:t>des</w:t>
        </w:r>
        <w:del w:id="382" w:author="Adson Esteves" w:date="2017-05-31T03:58:00Z">
          <w:r w:rsidDel="00320C65">
            <w:rPr>
              <w:lang w:val="pt-BR"/>
            </w:rPr>
            <w:delText>saturaç</w:delText>
          </w:r>
        </w:del>
      </w:ins>
      <w:ins w:id="383" w:author="Alisson Steffens Henrique" w:date="2017-05-31T02:19:00Z">
        <w:del w:id="384" w:author="Adson Esteves" w:date="2017-05-31T03:58:00Z">
          <w:r w:rsidDel="00320C65">
            <w:rPr>
              <w:lang w:val="pt-BR"/>
            </w:rPr>
            <w:delText>ão</w:delText>
          </w:r>
        </w:del>
      </w:ins>
      <w:commentRangeEnd w:id="381"/>
      <w:ins w:id="385" w:author="Adson Esteves" w:date="2017-05-31T03:58:00Z">
        <w:r w:rsidR="00320C65">
          <w:rPr>
            <w:lang w:val="pt-BR"/>
          </w:rPr>
          <w:t>coloração</w:t>
        </w:r>
      </w:ins>
      <w:ins w:id="386" w:author="Alisson Steffens Henrique" w:date="2017-05-31T02:23:00Z">
        <w:r>
          <w:rPr>
            <w:rStyle w:val="Refdecomentrio"/>
          </w:rPr>
          <w:commentReference w:id="381"/>
        </w:r>
      </w:ins>
      <w:ins w:id="387" w:author="Alisson Steffens Henrique" w:date="2017-05-31T02:19:00Z">
        <w:r>
          <w:rPr>
            <w:lang w:val="pt-BR"/>
          </w:rPr>
          <w:t xml:space="preserve"> do mesmo</w:t>
        </w:r>
      </w:ins>
      <w:ins w:id="388" w:author="Alisson Steffens Henrique" w:date="2017-05-31T02:21:00Z">
        <w:r>
          <w:rPr>
            <w:lang w:val="pt-BR"/>
          </w:rPr>
          <w:t>. R</w:t>
        </w:r>
      </w:ins>
      <w:ins w:id="389" w:author="Alisson Steffens Henrique" w:date="2017-05-31T02:22:00Z">
        <w:r>
          <w:rPr>
            <w:lang w:val="pt-BR"/>
          </w:rPr>
          <w:t xml:space="preserve">edimensionamento este que foi </w:t>
        </w:r>
      </w:ins>
      <w:ins w:id="390" w:author="Alisson Steffens Henrique" w:date="2017-05-31T02:23:00Z">
        <w:r>
          <w:rPr>
            <w:lang w:val="pt-BR"/>
          </w:rPr>
          <w:t>empregado</w:t>
        </w:r>
      </w:ins>
      <w:ins w:id="391" w:author="Alisson Steffens Henrique" w:date="2017-05-31T02:22:00Z">
        <w:r>
          <w:rPr>
            <w:lang w:val="pt-BR"/>
          </w:rPr>
          <w:t xml:space="preserve"> dada necessidade de diminuir o tempo de treinamento da rede, que mesmo </w:t>
        </w:r>
        <w:commentRangeStart w:id="392"/>
        <w:del w:id="393" w:author="Adson Esteves" w:date="2017-05-31T03:58:00Z">
          <w:r w:rsidDel="00320C65">
            <w:rPr>
              <w:lang w:val="pt-BR"/>
            </w:rPr>
            <w:delText>minificado</w:delText>
          </w:r>
        </w:del>
      </w:ins>
      <w:ins w:id="394" w:author="Adson Esteves" w:date="2017-05-31T03:58:00Z">
        <w:r w:rsidR="00320C65">
          <w:rPr>
            <w:lang w:val="pt-BR"/>
          </w:rPr>
          <w:t>reduzida</w:t>
        </w:r>
      </w:ins>
      <w:ins w:id="395" w:author="Alisson Steffens Henrique" w:date="2017-05-31T02:22:00Z">
        <w:r>
          <w:rPr>
            <w:lang w:val="pt-BR"/>
          </w:rPr>
          <w:t xml:space="preserve"> </w:t>
        </w:r>
      </w:ins>
      <w:commentRangeEnd w:id="392"/>
      <w:ins w:id="396" w:author="Alisson Steffens Henrique" w:date="2017-05-31T02:23:00Z">
        <w:r>
          <w:rPr>
            <w:rStyle w:val="Refdecomentrio"/>
          </w:rPr>
          <w:commentReference w:id="392"/>
        </w:r>
        <w:r w:rsidR="00301B20">
          <w:rPr>
            <w:lang w:val="pt-BR"/>
          </w:rPr>
          <w:t>ainda necessita de aproximadamente duas horas para o treino.</w:t>
        </w:r>
      </w:ins>
    </w:p>
    <w:p w14:paraId="7265D7A8" w14:textId="54ADA6FD" w:rsidR="007514F9" w:rsidRDefault="007514F9" w:rsidP="003503A0">
      <w:pPr>
        <w:rPr>
          <w:ins w:id="397" w:author="Alisson Steffens Henrique" w:date="2017-05-31T02:24:00Z"/>
          <w:lang w:val="pt-BR"/>
        </w:rPr>
        <w:pPrChange w:id="398" w:author="Adson Esteves" w:date="2017-05-31T04:12:00Z">
          <w:pPr/>
        </w:pPrChange>
      </w:pPr>
      <w:ins w:id="399" w:author="Alisson Steffens Henrique" w:date="2017-05-31T02:21:00Z">
        <w:del w:id="400" w:author="Adson Esteves" w:date="2017-05-31T04:12:00Z">
          <w:r w:rsidDel="003503A0">
            <w:rPr>
              <w:noProof/>
              <w:lang w:val="pt-BR" w:eastAsia="ja-JP"/>
            </w:rPr>
            <w:drawing>
              <wp:inline distT="0" distB="0" distL="0" distR="0" wp14:anchorId="2FEA8737" wp14:editId="24EC29CE">
                <wp:extent cx="1561905" cy="761905"/>
                <wp:effectExtent l="0" t="0" r="63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extLst>
                            <a:ext uri="{28A0092B-C50C-407E-A947-70E740481C1C}">
                              <a14:useLocalDpi xmlns:a14="http://schemas.microsoft.com/office/drawing/2010/main" val="0"/>
                            </a:ext>
                          </a:extLst>
                        </a:blip>
                        <a:stretch>
                          <a:fillRect/>
                        </a:stretch>
                      </pic:blipFill>
                      <pic:spPr>
                        <a:xfrm>
                          <a:off x="0" y="0"/>
                          <a:ext cx="1561905" cy="761905"/>
                        </a:xfrm>
                        <a:prstGeom prst="rect">
                          <a:avLst/>
                        </a:prstGeom>
                      </pic:spPr>
                    </pic:pic>
                  </a:graphicData>
                </a:graphic>
              </wp:inline>
            </w:drawing>
          </w:r>
        </w:del>
      </w:ins>
    </w:p>
    <w:p w14:paraId="7F7D6123" w14:textId="0216BAEC" w:rsidR="00301B20" w:rsidRDefault="00301B20">
      <w:pPr>
        <w:rPr>
          <w:ins w:id="401" w:author="Alisson Steffens Henrique" w:date="2017-05-31T02:14:00Z"/>
          <w:lang w:val="pt-BR"/>
        </w:rPr>
      </w:pPr>
      <w:ins w:id="402" w:author="Alisson Steffens Henrique" w:date="2017-05-31T02:24:00Z">
        <w:r>
          <w:rPr>
            <w:lang w:val="pt-BR"/>
          </w:rPr>
          <w:tab/>
          <w:t>Tal demora no treinamento da rede deve-se por conta principalmente do tipo de rede utilizada, e o fato de este tipo n</w:t>
        </w:r>
      </w:ins>
      <w:ins w:id="403" w:author="Alisson Steffens Henrique" w:date="2017-05-31T02:26:00Z">
        <w:r>
          <w:rPr>
            <w:lang w:val="pt-BR"/>
          </w:rPr>
          <w:t xml:space="preserve">ão ser o mais indicado para reconhecimento de imagens devido fatores de complexidade, e a linguagem de programação escolhida, </w:t>
        </w:r>
        <w:proofErr w:type="spellStart"/>
        <w:r>
          <w:rPr>
            <w:lang w:val="pt-BR"/>
          </w:rPr>
          <w:t>javascript</w:t>
        </w:r>
        <w:proofErr w:type="spellEnd"/>
        <w:r>
          <w:rPr>
            <w:lang w:val="pt-BR"/>
          </w:rPr>
          <w:t xml:space="preserve">, que mesmo facilitando em muitos </w:t>
        </w:r>
      </w:ins>
      <w:ins w:id="404" w:author="Alisson Steffens Henrique" w:date="2017-05-31T02:27:00Z">
        <w:r>
          <w:rPr>
            <w:lang w:val="pt-BR"/>
          </w:rPr>
          <w:t>aspectos</w:t>
        </w:r>
      </w:ins>
      <w:ins w:id="405" w:author="Alisson Steffens Henrique" w:date="2017-05-31T02:26:00Z">
        <w:r>
          <w:rPr>
            <w:lang w:val="pt-BR"/>
          </w:rPr>
          <w:t xml:space="preserve"> a programação, n</w:t>
        </w:r>
      </w:ins>
      <w:ins w:id="406" w:author="Alisson Steffens Henrique" w:date="2017-05-31T02:27:00Z">
        <w:r>
          <w:rPr>
            <w:lang w:val="pt-BR"/>
          </w:rPr>
          <w:t>ão apresenta desempenho agradável para tal tipo de aplicação com a tecnologia em questão.</w:t>
        </w:r>
      </w:ins>
    </w:p>
    <w:p w14:paraId="53642307" w14:textId="77777777" w:rsidR="007514F9" w:rsidRPr="003A5B58" w:rsidRDefault="007514F9" w:rsidP="007514F9">
      <w:pPr>
        <w:rPr>
          <w:lang w:val="pt-BR"/>
        </w:rPr>
      </w:pPr>
    </w:p>
    <w:p w14:paraId="3A5E7738" w14:textId="15104225" w:rsidR="00D35ABA" w:rsidRPr="00173847" w:rsidRDefault="00AE4E71" w:rsidP="00D35ABA">
      <w:pPr>
        <w:pStyle w:val="Ttulo1"/>
        <w:rPr>
          <w:rPrChange w:id="407" w:author="Adson Esteves" w:date="2017-05-31T02:57:00Z">
            <w:rPr>
              <w:lang w:val="pt-BR"/>
            </w:rPr>
          </w:rPrChange>
        </w:rPr>
      </w:pPr>
      <w:proofErr w:type="spellStart"/>
      <w:r w:rsidRPr="00173847">
        <w:rPr>
          <w:rPrChange w:id="408" w:author="Adson Esteves" w:date="2017-05-31T02:57:00Z">
            <w:rPr>
              <w:lang w:val="pt-BR"/>
            </w:rPr>
          </w:rPrChange>
        </w:rPr>
        <w:t>Referencias</w:t>
      </w:r>
      <w:proofErr w:type="spellEnd"/>
    </w:p>
    <w:p w14:paraId="3333AA25" w14:textId="4D04D77B" w:rsidR="004733EF" w:rsidRPr="00A962D4" w:rsidRDefault="00D35ABA" w:rsidP="009B18D5">
      <w:r w:rsidRPr="00D25556">
        <w:rPr>
          <w:rPrChange w:id="409" w:author="Alisson Steffens Henrique" w:date="2017-05-31T01:54:00Z">
            <w:rPr>
              <w:lang w:val="pt-BR"/>
            </w:rPr>
          </w:rPrChange>
        </w:rPr>
        <w:t xml:space="preserve">INTELLIGENCE. Merriam-Webster Online Dictionary. </w:t>
      </w:r>
      <w:r w:rsidRPr="00A86CC6">
        <w:rPr>
          <w:lang w:val="pt-BR"/>
        </w:rPr>
        <w:t xml:space="preserve">2017. Disponível em &lt;merriam-webster.com&gt;. </w:t>
      </w:r>
      <w:proofErr w:type="spellStart"/>
      <w:r w:rsidRPr="00D35ABA">
        <w:t>Acesso</w:t>
      </w:r>
      <w:proofErr w:type="spellEnd"/>
      <w:r w:rsidRPr="00D35ABA">
        <w:t xml:space="preserve"> </w:t>
      </w:r>
      <w:proofErr w:type="spellStart"/>
      <w:r w:rsidRPr="00D35ABA">
        <w:t>em</w:t>
      </w:r>
      <w:proofErr w:type="spellEnd"/>
      <w:r w:rsidRPr="00D35ABA">
        <w:t xml:space="preserve"> 30 de </w:t>
      </w:r>
      <w:proofErr w:type="spellStart"/>
      <w:r w:rsidRPr="00D35ABA">
        <w:t>maio</w:t>
      </w:r>
      <w:proofErr w:type="spellEnd"/>
      <w:r w:rsidRPr="00D35ABA">
        <w:t xml:space="preserve"> de 2017.</w:t>
      </w:r>
    </w:p>
    <w:sectPr w:rsidR="004733EF" w:rsidRPr="00A962D4">
      <w:headerReference w:type="even" r:id="rId20"/>
      <w:headerReference w:type="default" r:id="rId21"/>
      <w:footerReference w:type="even" r:id="rId22"/>
      <w:footerReference w:type="first" r:id="rId23"/>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6" w:author="Alisson Steffens Henrique" w:date="2017-05-30T23:43:00Z" w:initials="ASH">
    <w:p w14:paraId="4AB1A5EE" w14:textId="3D386C18" w:rsidR="00A1661A" w:rsidRDefault="00A1661A">
      <w:pPr>
        <w:pStyle w:val="Textodecomentrio"/>
      </w:pPr>
      <w:r>
        <w:rPr>
          <w:rStyle w:val="Refdecomentrio"/>
        </w:rPr>
        <w:annotationRef/>
      </w:r>
      <w:r w:rsidR="00761969" w:rsidRPr="00761969">
        <w:t>http://socs.binus.ac.id/2017/02/27/convolutional-neural-network/</w:t>
      </w:r>
    </w:p>
    <w:p w14:paraId="2BB21B74" w14:textId="19A992E8" w:rsidR="00761969" w:rsidRDefault="00761969">
      <w:pPr>
        <w:pStyle w:val="Textodecomentrio"/>
      </w:pPr>
    </w:p>
    <w:p w14:paraId="19758A87" w14:textId="2FF08006" w:rsidR="00761969" w:rsidRDefault="00761969">
      <w:pPr>
        <w:pStyle w:val="Textodecomentrio"/>
      </w:pPr>
      <w:r w:rsidRPr="00761969">
        <w:t>http://colah.github.io/posts/2014-07-Conv-Nets-Modular/</w:t>
      </w:r>
    </w:p>
    <w:p w14:paraId="450821A9" w14:textId="77777777" w:rsidR="00761969" w:rsidRDefault="00761969">
      <w:pPr>
        <w:pStyle w:val="Textodecomentrio"/>
      </w:pPr>
    </w:p>
  </w:comment>
  <w:comment w:id="99" w:author="Alisson Steffens Henrique" w:date="2017-05-30T23:23:00Z" w:initials="ASH">
    <w:p w14:paraId="41D76FD4" w14:textId="25D73248" w:rsidR="00915EED" w:rsidRDefault="00915EED">
      <w:pPr>
        <w:pStyle w:val="Textodecomentrio"/>
      </w:pPr>
      <w:r>
        <w:rPr>
          <w:rStyle w:val="Refdecomentrio"/>
        </w:rPr>
        <w:annotationRef/>
      </w:r>
      <w:r w:rsidRPr="00915EED">
        <w:t>http://www.image-net.org/</w:t>
      </w:r>
    </w:p>
  </w:comment>
  <w:comment w:id="107" w:author="Alisson Steffens Henrique" w:date="2017-05-30T23:27:00Z" w:initials="ASH">
    <w:p w14:paraId="58901BC3" w14:textId="31034F30" w:rsidR="00425735" w:rsidRDefault="00425735">
      <w:pPr>
        <w:pStyle w:val="Textodecomentrio"/>
      </w:pPr>
      <w:r>
        <w:rPr>
          <w:rStyle w:val="Refdecomentrio"/>
        </w:rPr>
        <w:annotationRef/>
      </w:r>
      <w:r w:rsidRPr="00425735">
        <w:t>http://static.googleusercontent.com/media/research.google.com/en//archive/unsupervised_icml2012.pdf</w:t>
      </w:r>
    </w:p>
  </w:comment>
  <w:comment w:id="130" w:author="Alisson Steffens Henrique" w:date="2017-05-30T23:29:00Z" w:initials="ASH">
    <w:p w14:paraId="7F23300A" w14:textId="60A9B354" w:rsidR="00425735" w:rsidRDefault="00425735">
      <w:pPr>
        <w:pStyle w:val="Textodecomentrio"/>
      </w:pPr>
      <w:r>
        <w:rPr>
          <w:rStyle w:val="Refdecomentrio"/>
        </w:rPr>
        <w:annotationRef/>
      </w:r>
      <w:r w:rsidRPr="00425735">
        <w:t>http://www.cs.toronto.edu/~fritz/absps/imagenet.pdf</w:t>
      </w:r>
    </w:p>
  </w:comment>
  <w:comment w:id="161" w:author="Alisson Steffens Henrique" w:date="2017-05-30T23:31:00Z" w:initials="ASH">
    <w:p w14:paraId="20D60D72" w14:textId="3759ED11" w:rsidR="00425735" w:rsidRDefault="00425735">
      <w:pPr>
        <w:pStyle w:val="Textodecomentrio"/>
      </w:pPr>
      <w:r>
        <w:rPr>
          <w:rStyle w:val="Refdecomentrio"/>
        </w:rPr>
        <w:annotationRef/>
      </w:r>
      <w:r w:rsidRPr="00425735">
        <w:t>https://arxiv.org/abs/1409.4842</w:t>
      </w:r>
    </w:p>
  </w:comment>
  <w:comment w:id="182" w:author="Alisson Steffens Henrique" w:date="2017-05-30T23:33:00Z" w:initials="ASH">
    <w:p w14:paraId="4A3B25E0" w14:textId="3FB115F9" w:rsidR="00425735" w:rsidRDefault="00425735">
      <w:pPr>
        <w:pStyle w:val="Textodecomentrio"/>
      </w:pPr>
      <w:r>
        <w:rPr>
          <w:rStyle w:val="Refdecomentrio"/>
        </w:rPr>
        <w:annotationRef/>
      </w:r>
      <w:r w:rsidRPr="00425735">
        <w:t>https://arxiv.org/abs/1502.03167</w:t>
      </w:r>
    </w:p>
  </w:comment>
  <w:comment w:id="207" w:author="Alisson Steffens Henrique" w:date="2017-05-30T23:39:00Z" w:initials="ASH">
    <w:p w14:paraId="11F6A567" w14:textId="5A9CC154" w:rsidR="00A1661A" w:rsidRDefault="00A1661A">
      <w:pPr>
        <w:pStyle w:val="Textodecomentrio"/>
      </w:pPr>
      <w:r>
        <w:rPr>
          <w:rStyle w:val="Refdecomentrio"/>
        </w:rPr>
        <w:annotationRef/>
      </w:r>
      <w:r w:rsidRPr="00A1661A">
        <w:t>https://arxiv.org/abs/1512.00567</w:t>
      </w:r>
    </w:p>
  </w:comment>
  <w:comment w:id="320" w:author="Alisson Steffens Henrique" w:date="2017-05-31T01:57:00Z" w:initials="ASH">
    <w:p w14:paraId="46421C11" w14:textId="77777777" w:rsidR="00D25556" w:rsidRPr="00D25556" w:rsidRDefault="00D25556">
      <w:pPr>
        <w:pStyle w:val="Textodecomentrio"/>
        <w:rPr>
          <w:lang w:val="pt-BR"/>
        </w:rPr>
      </w:pPr>
      <w:r>
        <w:rPr>
          <w:rStyle w:val="Refdecomentrio"/>
        </w:rPr>
        <w:annotationRef/>
      </w:r>
      <w:proofErr w:type="gramStart"/>
      <w:r w:rsidRPr="00D25556">
        <w:rPr>
          <w:lang w:val="pt-BR"/>
        </w:rPr>
        <w:t>confere</w:t>
      </w:r>
      <w:proofErr w:type="gramEnd"/>
      <w:r w:rsidRPr="00D25556">
        <w:rPr>
          <w:lang w:val="pt-BR"/>
        </w:rPr>
        <w:t xml:space="preserve"> produção???</w:t>
      </w:r>
    </w:p>
    <w:p w14:paraId="0E933419" w14:textId="3E18260E" w:rsidR="00D25556" w:rsidRPr="00D25556" w:rsidRDefault="00D25556">
      <w:pPr>
        <w:pStyle w:val="Textodecomentrio"/>
        <w:rPr>
          <w:lang w:val="pt-BR"/>
        </w:rPr>
      </w:pPr>
      <w:r w:rsidRPr="00D25556">
        <w:rPr>
          <w:lang w:val="pt-BR"/>
        </w:rPr>
        <w:t xml:space="preserve">Não </w:t>
      </w:r>
      <w:proofErr w:type="gramStart"/>
      <w:r>
        <w:rPr>
          <w:lang w:val="pt-BR"/>
        </w:rPr>
        <w:t>tá</w:t>
      </w:r>
      <w:proofErr w:type="gramEnd"/>
      <w:r>
        <w:rPr>
          <w:lang w:val="pt-BR"/>
        </w:rPr>
        <w:t xml:space="preserve"> falando em lugar nenhum</w:t>
      </w:r>
    </w:p>
  </w:comment>
  <w:comment w:id="381" w:author="Alisson Steffens Henrique" w:date="2017-05-31T02:23:00Z" w:initials="ASH">
    <w:p w14:paraId="12988609" w14:textId="32569514" w:rsidR="007514F9" w:rsidRPr="00173847" w:rsidRDefault="007514F9">
      <w:pPr>
        <w:pStyle w:val="Textodecomentrio"/>
        <w:rPr>
          <w:lang w:val="pt-BR"/>
        </w:rPr>
      </w:pPr>
      <w:r>
        <w:rPr>
          <w:rStyle w:val="Refdecomentrio"/>
        </w:rPr>
        <w:annotationRef/>
      </w:r>
      <w:r w:rsidRPr="00173847">
        <w:rPr>
          <w:lang w:val="pt-BR"/>
        </w:rPr>
        <w:t>Existe isso ou não???</w:t>
      </w:r>
    </w:p>
  </w:comment>
  <w:comment w:id="392" w:author="Alisson Steffens Henrique" w:date="2017-05-31T02:23:00Z" w:initials="ASH">
    <w:p w14:paraId="3EA1F23D" w14:textId="702699CB" w:rsidR="007514F9" w:rsidRPr="007514F9" w:rsidRDefault="007514F9">
      <w:pPr>
        <w:pStyle w:val="Textodecomentrio"/>
        <w:rPr>
          <w:lang w:val="pt-BR"/>
        </w:rPr>
      </w:pPr>
      <w:r>
        <w:rPr>
          <w:rStyle w:val="Refdecomentrio"/>
        </w:rPr>
        <w:annotationRef/>
      </w:r>
      <w:r w:rsidRPr="007514F9">
        <w:rPr>
          <w:lang w:val="pt-BR"/>
        </w:rPr>
        <w:t>E assa aqui, será que existe???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0821A9" w15:done="0"/>
  <w15:commentEx w15:paraId="41D76FD4" w15:done="0"/>
  <w15:commentEx w15:paraId="58901BC3" w15:done="0"/>
  <w15:commentEx w15:paraId="7F23300A" w15:done="0"/>
  <w15:commentEx w15:paraId="20D60D72" w15:done="0"/>
  <w15:commentEx w15:paraId="4A3B25E0" w15:done="0"/>
  <w15:commentEx w15:paraId="11F6A567" w15:done="0"/>
  <w15:commentEx w15:paraId="0E933419" w15:done="0"/>
  <w15:commentEx w15:paraId="12988609" w15:done="0"/>
  <w15:commentEx w15:paraId="3EA1F23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69D35" w14:textId="77777777" w:rsidR="00815845" w:rsidRDefault="00815845">
      <w:r>
        <w:separator/>
      </w:r>
    </w:p>
  </w:endnote>
  <w:endnote w:type="continuationSeparator" w:id="0">
    <w:p w14:paraId="173BE388" w14:textId="77777777" w:rsidR="00815845" w:rsidRDefault="0081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E48CD" w14:textId="77777777" w:rsidR="00815845" w:rsidRDefault="00815845">
      <w:r>
        <w:separator/>
      </w:r>
    </w:p>
  </w:footnote>
  <w:footnote w:type="continuationSeparator" w:id="0">
    <w:p w14:paraId="31F40AA3" w14:textId="77777777" w:rsidR="00815845" w:rsidRDefault="00815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Pr="00A962D4"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son Esteves">
    <w15:presenceInfo w15:providerId="Windows Live" w15:userId="abd95aa901806781"/>
  </w15:person>
  <w15:person w15:author="Alisson Steffens Henrique">
    <w15:presenceInfo w15:providerId="None" w15:userId="Alisson Steffens 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05C"/>
    <w:rsid w:val="00093B95"/>
    <w:rsid w:val="000B1FC1"/>
    <w:rsid w:val="000F4D0D"/>
    <w:rsid w:val="00106E39"/>
    <w:rsid w:val="00143BF7"/>
    <w:rsid w:val="00156EB9"/>
    <w:rsid w:val="00173847"/>
    <w:rsid w:val="00194235"/>
    <w:rsid w:val="001952EB"/>
    <w:rsid w:val="00197AA3"/>
    <w:rsid w:val="001A222E"/>
    <w:rsid w:val="001B0861"/>
    <w:rsid w:val="001C3139"/>
    <w:rsid w:val="001C37DE"/>
    <w:rsid w:val="001F09B1"/>
    <w:rsid w:val="001F47D0"/>
    <w:rsid w:val="00201812"/>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1B20"/>
    <w:rsid w:val="003040DE"/>
    <w:rsid w:val="003112B6"/>
    <w:rsid w:val="00320C65"/>
    <w:rsid w:val="00330C85"/>
    <w:rsid w:val="00341913"/>
    <w:rsid w:val="003503A0"/>
    <w:rsid w:val="003564CA"/>
    <w:rsid w:val="003625FB"/>
    <w:rsid w:val="00364FBB"/>
    <w:rsid w:val="00385F83"/>
    <w:rsid w:val="0039084B"/>
    <w:rsid w:val="003A5B58"/>
    <w:rsid w:val="003C25DE"/>
    <w:rsid w:val="003C5D8E"/>
    <w:rsid w:val="003C639A"/>
    <w:rsid w:val="003E57FC"/>
    <w:rsid w:val="003F4556"/>
    <w:rsid w:val="004023B2"/>
    <w:rsid w:val="00425735"/>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876BD"/>
    <w:rsid w:val="00597D9C"/>
    <w:rsid w:val="005A0F35"/>
    <w:rsid w:val="005A6A81"/>
    <w:rsid w:val="005C6F15"/>
    <w:rsid w:val="005D3073"/>
    <w:rsid w:val="005D33E8"/>
    <w:rsid w:val="005E7D5B"/>
    <w:rsid w:val="00603861"/>
    <w:rsid w:val="006158A6"/>
    <w:rsid w:val="00615D6D"/>
    <w:rsid w:val="00650464"/>
    <w:rsid w:val="00651140"/>
    <w:rsid w:val="00652648"/>
    <w:rsid w:val="0065290B"/>
    <w:rsid w:val="006612EA"/>
    <w:rsid w:val="0067096A"/>
    <w:rsid w:val="00676E05"/>
    <w:rsid w:val="0068092C"/>
    <w:rsid w:val="006856D1"/>
    <w:rsid w:val="00692F8A"/>
    <w:rsid w:val="00693244"/>
    <w:rsid w:val="00694EF8"/>
    <w:rsid w:val="006A4362"/>
    <w:rsid w:val="006E024E"/>
    <w:rsid w:val="006F3F94"/>
    <w:rsid w:val="006F4121"/>
    <w:rsid w:val="00703FAC"/>
    <w:rsid w:val="007309A2"/>
    <w:rsid w:val="00737004"/>
    <w:rsid w:val="007514F9"/>
    <w:rsid w:val="00761969"/>
    <w:rsid w:val="00764557"/>
    <w:rsid w:val="00767996"/>
    <w:rsid w:val="007775C6"/>
    <w:rsid w:val="00780789"/>
    <w:rsid w:val="00795E9B"/>
    <w:rsid w:val="007B062C"/>
    <w:rsid w:val="007C4987"/>
    <w:rsid w:val="00815845"/>
    <w:rsid w:val="00861814"/>
    <w:rsid w:val="008659F5"/>
    <w:rsid w:val="00892EFF"/>
    <w:rsid w:val="008B1055"/>
    <w:rsid w:val="008B4D19"/>
    <w:rsid w:val="008B543A"/>
    <w:rsid w:val="00914361"/>
    <w:rsid w:val="009151DC"/>
    <w:rsid w:val="00915EED"/>
    <w:rsid w:val="0092301E"/>
    <w:rsid w:val="0093248F"/>
    <w:rsid w:val="00955D89"/>
    <w:rsid w:val="009718CD"/>
    <w:rsid w:val="009759B7"/>
    <w:rsid w:val="00977226"/>
    <w:rsid w:val="009B18D5"/>
    <w:rsid w:val="009C039E"/>
    <w:rsid w:val="009C66C4"/>
    <w:rsid w:val="009D35FE"/>
    <w:rsid w:val="009D4829"/>
    <w:rsid w:val="009E021F"/>
    <w:rsid w:val="009E02EA"/>
    <w:rsid w:val="009F2141"/>
    <w:rsid w:val="00A00D59"/>
    <w:rsid w:val="00A0256A"/>
    <w:rsid w:val="00A0697E"/>
    <w:rsid w:val="00A1661A"/>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2B51"/>
    <w:rsid w:val="00B16E1E"/>
    <w:rsid w:val="00B34F30"/>
    <w:rsid w:val="00B410EA"/>
    <w:rsid w:val="00B424AF"/>
    <w:rsid w:val="00B43C68"/>
    <w:rsid w:val="00B551B4"/>
    <w:rsid w:val="00B56CEB"/>
    <w:rsid w:val="00B66BAF"/>
    <w:rsid w:val="00B746ED"/>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25556"/>
    <w:rsid w:val="00D32022"/>
    <w:rsid w:val="00D32788"/>
    <w:rsid w:val="00D35ABA"/>
    <w:rsid w:val="00D522EF"/>
    <w:rsid w:val="00D606DC"/>
    <w:rsid w:val="00D678BF"/>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 w:type="table" w:styleId="Tabelacomgrade">
    <w:name w:val="Table Grid"/>
    <w:basedOn w:val="Tabelanormal"/>
    <w:rsid w:val="0019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
    <w:name w:val="Mention"/>
    <w:basedOn w:val="Fontepargpadro"/>
    <w:uiPriority w:val="99"/>
    <w:semiHidden/>
    <w:unhideWhenUsed/>
    <w:rsid w:val="004257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657810878">
      <w:bodyDiv w:val="1"/>
      <w:marLeft w:val="0"/>
      <w:marRight w:val="0"/>
      <w:marTop w:val="0"/>
      <w:marBottom w:val="0"/>
      <w:divBdr>
        <w:top w:val="none" w:sz="0" w:space="0" w:color="auto"/>
        <w:left w:val="none" w:sz="0" w:space="0" w:color="auto"/>
        <w:bottom w:val="none" w:sz="0" w:space="0" w:color="auto"/>
        <w:right w:val="none" w:sz="0" w:space="0" w:color="auto"/>
      </w:divBdr>
    </w:div>
    <w:div w:id="846598066">
      <w:bodyDiv w:val="1"/>
      <w:marLeft w:val="0"/>
      <w:marRight w:val="0"/>
      <w:marTop w:val="0"/>
      <w:marBottom w:val="0"/>
      <w:divBdr>
        <w:top w:val="none" w:sz="0" w:space="0" w:color="auto"/>
        <w:left w:val="none" w:sz="0" w:space="0" w:color="auto"/>
        <w:bottom w:val="none" w:sz="0" w:space="0" w:color="auto"/>
        <w:right w:val="none" w:sz="0" w:space="0" w:color="auto"/>
      </w:divBdr>
    </w:div>
    <w:div w:id="1244800159">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82531052">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A69C-D30D-4A72-9B01-106C5496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23</TotalTime>
  <Pages>6</Pages>
  <Words>2137</Words>
  <Characters>11543</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13653</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Adson Esteves</cp:lastModifiedBy>
  <cp:revision>3</cp:revision>
  <cp:lastPrinted>2005-03-17T02:14:00Z</cp:lastPrinted>
  <dcterms:created xsi:type="dcterms:W3CDTF">2017-05-31T06:51:00Z</dcterms:created>
  <dcterms:modified xsi:type="dcterms:W3CDTF">2017-05-31T07:15:00Z</dcterms:modified>
</cp:coreProperties>
</file>