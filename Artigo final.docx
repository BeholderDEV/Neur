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8ED71" w14:textId="5D8ADA81" w:rsidR="00EC49FE" w:rsidRPr="003A5B58" w:rsidRDefault="005C6F15" w:rsidP="0039084B">
      <w:pPr>
        <w:pStyle w:val="Ttulo"/>
        <w:rPr>
          <w:lang w:val="pt-BR"/>
        </w:rPr>
      </w:pPr>
      <w:r w:rsidRPr="009151DC">
        <w:rPr>
          <w:lang w:val="pt-BR"/>
        </w:rPr>
        <w:t xml:space="preserve">Uso de </w:t>
      </w:r>
      <w:r w:rsidR="0067096A">
        <w:rPr>
          <w:lang w:val="pt-BR"/>
        </w:rPr>
        <w:t>redes neurais artificiais</w:t>
      </w:r>
      <w:r w:rsidRPr="009151DC">
        <w:rPr>
          <w:lang w:val="pt-BR"/>
        </w:rPr>
        <w:t xml:space="preserve"> para </w:t>
      </w:r>
      <w:r w:rsidR="0067096A">
        <w:rPr>
          <w:lang w:val="pt-BR"/>
        </w:rPr>
        <w:t>reconhec</w:t>
      </w:r>
      <w:r w:rsidR="008C32DD">
        <w:rPr>
          <w:lang w:val="pt-BR"/>
        </w:rPr>
        <w:t>imento de</w:t>
      </w:r>
      <w:r w:rsidR="0067096A">
        <w:rPr>
          <w:lang w:val="pt-BR"/>
        </w:rPr>
        <w:t xml:space="preserve"> personagens com imagens de quadros de animação</w:t>
      </w:r>
    </w:p>
    <w:p w14:paraId="121A08C8" w14:textId="77777777" w:rsidR="00EC49FE" w:rsidRPr="003A5B58" w:rsidRDefault="005C6F15" w:rsidP="0039084B">
      <w:pPr>
        <w:pStyle w:val="Author"/>
        <w:rPr>
          <w:lang w:val="pt-BR"/>
        </w:rPr>
      </w:pPr>
      <w:r w:rsidRPr="003A5B58">
        <w:rPr>
          <w:lang w:val="pt-BR"/>
        </w:rPr>
        <w:t xml:space="preserve">Adson M. </w:t>
      </w:r>
      <w:proofErr w:type="spellStart"/>
      <w:r w:rsidRPr="003A5B58">
        <w:rPr>
          <w:lang w:val="pt-BR"/>
        </w:rPr>
        <w:t>da</w:t>
      </w:r>
      <w:proofErr w:type="spellEnd"/>
      <w:r w:rsidRPr="003A5B58">
        <w:rPr>
          <w:lang w:val="pt-BR"/>
        </w:rPr>
        <w:t xml:space="preserve"> S. Esteves</w:t>
      </w:r>
      <w:r w:rsidR="00EC49FE" w:rsidRPr="003A5B58">
        <w:rPr>
          <w:vertAlign w:val="superscript"/>
          <w:lang w:val="pt-BR"/>
        </w:rPr>
        <w:t>1</w:t>
      </w:r>
      <w:r w:rsidR="00EC49FE" w:rsidRPr="003A5B58">
        <w:rPr>
          <w:lang w:val="pt-BR"/>
        </w:rPr>
        <w:t xml:space="preserve">, </w:t>
      </w:r>
      <w:r w:rsidRPr="003A5B58">
        <w:rPr>
          <w:lang w:val="pt-BR"/>
        </w:rPr>
        <w:t>Alisson S. Henrique</w:t>
      </w:r>
      <w:r w:rsidRPr="003A5B58">
        <w:rPr>
          <w:vertAlign w:val="superscript"/>
          <w:lang w:val="pt-BR"/>
        </w:rPr>
        <w:t>1</w:t>
      </w:r>
      <w:r w:rsidR="0092301E" w:rsidRPr="003A5B58">
        <w:rPr>
          <w:lang w:val="pt-BR"/>
        </w:rPr>
        <w:t xml:space="preserve">, </w:t>
      </w:r>
      <w:r w:rsidRPr="003A5B58">
        <w:rPr>
          <w:lang w:val="pt-BR"/>
        </w:rPr>
        <w:t>Augusto C. Pluschkat</w:t>
      </w:r>
      <w:r w:rsidR="00EC49FE" w:rsidRPr="003A5B58">
        <w:rPr>
          <w:vertAlign w:val="superscript"/>
          <w:lang w:val="pt-BR"/>
        </w:rPr>
        <w:t>1</w:t>
      </w:r>
    </w:p>
    <w:p w14:paraId="0BCF9689" w14:textId="77777777" w:rsidR="00556B9F" w:rsidRPr="003A5B58" w:rsidRDefault="00EC49FE" w:rsidP="005C6F15">
      <w:pPr>
        <w:spacing w:before="240"/>
        <w:jc w:val="center"/>
        <w:rPr>
          <w:vertAlign w:val="superscript"/>
          <w:lang w:val="pt-BR"/>
        </w:rPr>
      </w:pPr>
      <w:r w:rsidRPr="003A5B58">
        <w:rPr>
          <w:rStyle w:val="AddressChar"/>
          <w:vertAlign w:val="superscript"/>
        </w:rPr>
        <w:t>1</w:t>
      </w:r>
      <w:r w:rsidR="005C6F15" w:rsidRPr="003A5B58">
        <w:rPr>
          <w:rStyle w:val="AddressChar"/>
        </w:rPr>
        <w:t>Ciência da Computação</w:t>
      </w:r>
      <w:r w:rsidRPr="003A5B58">
        <w:rPr>
          <w:rStyle w:val="AddressChar"/>
        </w:rPr>
        <w:t xml:space="preserve"> – Universidade </w:t>
      </w:r>
      <w:r w:rsidR="005C6F15" w:rsidRPr="003A5B58">
        <w:rPr>
          <w:rStyle w:val="AddressChar"/>
        </w:rPr>
        <w:t>do Vale do Itajaí</w:t>
      </w:r>
      <w:r w:rsidRPr="003A5B58">
        <w:rPr>
          <w:rStyle w:val="AddressChar"/>
        </w:rPr>
        <w:t xml:space="preserve"> (</w:t>
      </w:r>
      <w:r w:rsidR="005C6F15" w:rsidRPr="003A5B58">
        <w:rPr>
          <w:rStyle w:val="AddressChar"/>
        </w:rPr>
        <w:t>UNIVALI</w:t>
      </w:r>
      <w:r w:rsidRPr="003A5B58">
        <w:rPr>
          <w:rStyle w:val="AddressChar"/>
        </w:rPr>
        <w:t>)</w:t>
      </w:r>
      <w:r w:rsidRPr="003A5B58">
        <w:rPr>
          <w:rStyle w:val="AddressChar"/>
        </w:rPr>
        <w:br/>
      </w:r>
      <w:r w:rsidR="005C6F15" w:rsidRPr="003A5B58">
        <w:rPr>
          <w:rStyle w:val="AddressChar"/>
        </w:rPr>
        <w:t>CEP 88302-202</w:t>
      </w:r>
      <w:r w:rsidRPr="003A5B58">
        <w:rPr>
          <w:rStyle w:val="AddressChar"/>
        </w:rPr>
        <w:t xml:space="preserve"> – </w:t>
      </w:r>
      <w:r w:rsidR="005C6F15" w:rsidRPr="003A5B58">
        <w:rPr>
          <w:rStyle w:val="AddressChar"/>
        </w:rPr>
        <w:t>Itajaí</w:t>
      </w:r>
      <w:r w:rsidRPr="003A5B58">
        <w:rPr>
          <w:rStyle w:val="AddressChar"/>
        </w:rPr>
        <w:t xml:space="preserve"> – S</w:t>
      </w:r>
      <w:r w:rsidR="005C6F15" w:rsidRPr="003A5B58">
        <w:rPr>
          <w:rStyle w:val="AddressChar"/>
        </w:rPr>
        <w:t>C</w:t>
      </w:r>
      <w:r w:rsidRPr="003A5B58">
        <w:rPr>
          <w:rStyle w:val="AddressChar"/>
        </w:rPr>
        <w:t xml:space="preserve"> – </w:t>
      </w:r>
      <w:proofErr w:type="spellStart"/>
      <w:r w:rsidRPr="003A5B58">
        <w:rPr>
          <w:rStyle w:val="AddressChar"/>
        </w:rPr>
        <w:t>Brazil</w:t>
      </w:r>
      <w:proofErr w:type="spellEnd"/>
    </w:p>
    <w:p w14:paraId="35CEA9E3" w14:textId="77777777" w:rsidR="005C6F15" w:rsidRPr="003A5B58" w:rsidRDefault="005C6F15" w:rsidP="005C6F15">
      <w:pPr>
        <w:spacing w:before="240"/>
        <w:jc w:val="center"/>
        <w:rPr>
          <w:lang w:val="pt-BR"/>
        </w:rPr>
      </w:pPr>
    </w:p>
    <w:p w14:paraId="54583212" w14:textId="77777777" w:rsidR="00EC49FE" w:rsidRPr="003A5B58" w:rsidRDefault="00EC49FE" w:rsidP="00EE70EF">
      <w:pPr>
        <w:pStyle w:val="Email"/>
        <w:rPr>
          <w:lang w:val="pt-BR"/>
        </w:rPr>
      </w:pPr>
      <w:r w:rsidRPr="003A5B58">
        <w:rPr>
          <w:lang w:val="pt-BR"/>
        </w:rPr>
        <w:t>{</w:t>
      </w:r>
      <w:proofErr w:type="spellStart"/>
      <w:proofErr w:type="gramStart"/>
      <w:r w:rsidR="005C6F15" w:rsidRPr="003A5B58">
        <w:rPr>
          <w:lang w:val="pt-BR"/>
        </w:rPr>
        <w:t>shinadson</w:t>
      </w:r>
      <w:r w:rsidRPr="003A5B58">
        <w:rPr>
          <w:lang w:val="pt-BR"/>
        </w:rPr>
        <w:t>,</w:t>
      </w:r>
      <w:r w:rsidR="005C6F15" w:rsidRPr="003A5B58">
        <w:rPr>
          <w:lang w:val="pt-BR"/>
        </w:rPr>
        <w:t>ali.steffens</w:t>
      </w:r>
      <w:proofErr w:type="spellEnd"/>
      <w:r w:rsidRPr="003A5B58">
        <w:rPr>
          <w:lang w:val="pt-BR"/>
        </w:rPr>
        <w:t>}@</w:t>
      </w:r>
      <w:r w:rsidR="005C6F15" w:rsidRPr="003A5B58">
        <w:rPr>
          <w:lang w:val="pt-BR"/>
        </w:rPr>
        <w:t>gmail.com</w:t>
      </w:r>
      <w:proofErr w:type="gramEnd"/>
      <w:r w:rsidRPr="003A5B58">
        <w:rPr>
          <w:lang w:val="pt-BR"/>
        </w:rPr>
        <w:t xml:space="preserve">, </w:t>
      </w:r>
      <w:r w:rsidR="005C6F15" w:rsidRPr="003A5B58">
        <w:rPr>
          <w:lang w:val="pt-BR"/>
        </w:rPr>
        <w:t>acpluschkat@hotmail.com</w:t>
      </w:r>
    </w:p>
    <w:p w14:paraId="5685B6C0" w14:textId="77777777" w:rsidR="00EC49FE" w:rsidRPr="003A5B58" w:rsidRDefault="00EC49FE" w:rsidP="00EE70EF">
      <w:pPr>
        <w:pStyle w:val="Email"/>
        <w:rPr>
          <w:lang w:val="pt-BR"/>
        </w:rPr>
        <w:sectPr w:rsidR="00EC49FE" w:rsidRPr="003A5B58">
          <w:headerReference w:type="even" r:id="rId8"/>
          <w:headerReference w:type="default" r:id="rId9"/>
          <w:footerReference w:type="even" r:id="rId10"/>
          <w:footerReference w:type="first" r:id="rId11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1B356D7D" w14:textId="217299FA" w:rsidR="00EC49FE" w:rsidRPr="003A5B58" w:rsidRDefault="00EC49FE" w:rsidP="00676E05">
      <w:pPr>
        <w:pStyle w:val="Abstract"/>
      </w:pPr>
      <w:r w:rsidRPr="003A5B58">
        <w:rPr>
          <w:b/>
        </w:rPr>
        <w:t>Resumo.</w:t>
      </w:r>
      <w:r w:rsidRPr="003A5B58">
        <w:t xml:space="preserve"> Este</w:t>
      </w:r>
      <w:r w:rsidR="004733EF">
        <w:t xml:space="preserve"> </w:t>
      </w:r>
      <w:r w:rsidRPr="003A5B58">
        <w:t xml:space="preserve">artigo </w:t>
      </w:r>
      <w:r w:rsidR="0047687B">
        <w:t xml:space="preserve">tem por objetivo </w:t>
      </w:r>
      <w:r w:rsidR="00DE66AA">
        <w:t xml:space="preserve">apresentar </w:t>
      </w:r>
      <w:r w:rsidR="0047687B">
        <w:t xml:space="preserve">o desenvolvimento de </w:t>
      </w:r>
      <w:r w:rsidR="004733EF">
        <w:t xml:space="preserve">um sistema </w:t>
      </w:r>
      <w:r w:rsidR="00B12B51">
        <w:t>de reconhecimento de imagens a partir d</w:t>
      </w:r>
      <w:r w:rsidR="00693244">
        <w:t>o algoritmo</w:t>
      </w:r>
      <w:r w:rsidR="00B12B51">
        <w:t xml:space="preserve"> de </w:t>
      </w:r>
      <w:r w:rsidR="00C06F2C">
        <w:t>r</w:t>
      </w:r>
      <w:r w:rsidR="00693244">
        <w:t xml:space="preserve">edes </w:t>
      </w:r>
      <w:r w:rsidR="00C06F2C">
        <w:t>n</w:t>
      </w:r>
      <w:r w:rsidR="00693244">
        <w:t xml:space="preserve">eurais </w:t>
      </w:r>
      <w:r w:rsidR="00C06F2C">
        <w:t>a</w:t>
      </w:r>
      <w:r w:rsidR="00693244">
        <w:t xml:space="preserve">rtificiais chamado </w:t>
      </w:r>
      <w:proofErr w:type="spellStart"/>
      <w:r w:rsidR="00C06F2C">
        <w:t>b</w:t>
      </w:r>
      <w:r w:rsidR="00693244">
        <w:t>ackpropagation</w:t>
      </w:r>
      <w:proofErr w:type="spellEnd"/>
      <w:r w:rsidR="00693244">
        <w:t xml:space="preserve">. Foram escolhidos como imagens para reconhecimento quadros de animação de </w:t>
      </w:r>
      <w:r w:rsidR="00DE66AA">
        <w:t>três</w:t>
      </w:r>
      <w:r w:rsidR="00693244">
        <w:t xml:space="preserve"> personagens do jogo Pokémon Diamond </w:t>
      </w:r>
      <w:proofErr w:type="spellStart"/>
      <w:r w:rsidR="00693244">
        <w:t>and</w:t>
      </w:r>
      <w:proofErr w:type="spellEnd"/>
      <w:r w:rsidR="00693244">
        <w:t xml:space="preserve"> Pearl,</w:t>
      </w:r>
      <w:r w:rsidR="00DE66AA">
        <w:t xml:space="preserve"> sendo</w:t>
      </w:r>
      <w:r w:rsidR="00693244">
        <w:t xml:space="preserve"> realizados treinamentos</w:t>
      </w:r>
      <w:r w:rsidR="004E07CA">
        <w:t xml:space="preserve"> com regras iguais</w:t>
      </w:r>
      <w:r w:rsidR="00693244">
        <w:t xml:space="preserve"> em </w:t>
      </w:r>
      <w:r w:rsidR="00C06F2C">
        <w:t>três</w:t>
      </w:r>
      <w:r w:rsidR="00693244">
        <w:t xml:space="preserve"> redes, uma para cada personagem, </w:t>
      </w:r>
      <w:r w:rsidR="004E07CA">
        <w:t xml:space="preserve">e tendo </w:t>
      </w:r>
      <w:r w:rsidR="00693244">
        <w:t>dez imagens de treinamento</w:t>
      </w:r>
      <w:r w:rsidR="004E07CA">
        <w:t xml:space="preserve"> com</w:t>
      </w:r>
      <w:r w:rsidR="00693244">
        <w:t xml:space="preserve"> apenas uma </w:t>
      </w:r>
      <w:r w:rsidR="00C06F2C">
        <w:t>correspondente</w:t>
      </w:r>
      <w:r w:rsidR="00693244">
        <w:t xml:space="preserve"> do personagem</w:t>
      </w:r>
      <w:r w:rsidR="004E07CA">
        <w:t xml:space="preserve"> alvo da rede neural artificial</w:t>
      </w:r>
      <w:r w:rsidR="00693244">
        <w:t xml:space="preserve">. </w:t>
      </w:r>
      <w:r w:rsidR="004E07CA">
        <w:t xml:space="preserve">Nos experimentos </w:t>
      </w:r>
      <w:r w:rsidR="00693244">
        <w:t>as redes apresentaram</w:t>
      </w:r>
      <w:r w:rsidR="00156EB9">
        <w:t xml:space="preserve"> facilidade em encontrar seus pares exatos dentro do conjunto de treinamento, porém </w:t>
      </w:r>
      <w:r w:rsidR="004E07CA">
        <w:t xml:space="preserve">para </w:t>
      </w:r>
      <w:r w:rsidR="00156EB9">
        <w:t xml:space="preserve">o conjunto </w:t>
      </w:r>
      <w:r w:rsidR="004E07CA">
        <w:t xml:space="preserve">exclusivo de </w:t>
      </w:r>
      <w:r w:rsidR="00156EB9">
        <w:t>experimentos</w:t>
      </w:r>
      <w:r w:rsidR="00C06F2C">
        <w:t>,</w:t>
      </w:r>
      <w:r w:rsidR="004E07CA">
        <w:t xml:space="preserve"> </w:t>
      </w:r>
      <w:r w:rsidR="00156EB9">
        <w:t xml:space="preserve">a rede encontrou dificuldade </w:t>
      </w:r>
      <w:r w:rsidR="004E07CA">
        <w:t xml:space="preserve">moderada </w:t>
      </w:r>
      <w:r w:rsidR="00156EB9">
        <w:t>em reconhecer os personagens</w:t>
      </w:r>
      <w:r w:rsidR="00330C85">
        <w:t xml:space="preserve">, o que provavelmente se deve ao fato de que o número de imagens utilizadas no treinamento foi </w:t>
      </w:r>
      <w:r w:rsidR="00C06F2C">
        <w:t>consideravelmente</w:t>
      </w:r>
      <w:r w:rsidR="00330C85">
        <w:t xml:space="preserve"> pequeno, além de que as imagens precisaram ser reduzidas e descoloridas para reduzir o tempo de treinamento. </w:t>
      </w:r>
      <w:r w:rsidR="004E07CA">
        <w:t>Conclui-se que p</w:t>
      </w:r>
      <w:r w:rsidR="00330C85">
        <w:t>ara</w:t>
      </w:r>
      <w:r w:rsidR="00C06F2C">
        <w:t xml:space="preserve"> se</w:t>
      </w:r>
      <w:r w:rsidR="00330C85">
        <w:t xml:space="preserve"> </w:t>
      </w:r>
      <w:r w:rsidR="004E07CA">
        <w:t xml:space="preserve">obter melhores resultados nos </w:t>
      </w:r>
      <w:r w:rsidR="00330C85">
        <w:t>reconhecimento</w:t>
      </w:r>
      <w:r w:rsidR="004E07CA">
        <w:t>s</w:t>
      </w:r>
      <w:r w:rsidR="00330C85">
        <w:t xml:space="preserve"> </w:t>
      </w:r>
      <w:r w:rsidR="004E07CA">
        <w:t>propostos</w:t>
      </w:r>
      <w:r w:rsidR="00330C85">
        <w:t xml:space="preserve">, </w:t>
      </w:r>
      <w:r w:rsidR="007E638F">
        <w:t>seria necessária</w:t>
      </w:r>
      <w:r w:rsidR="004E07CA">
        <w:t xml:space="preserve"> </w:t>
      </w:r>
      <w:r w:rsidR="00330C85">
        <w:t xml:space="preserve">uma rede com um número maior de neurônios e </w:t>
      </w:r>
      <w:r w:rsidR="004E07CA">
        <w:t xml:space="preserve">imagens de </w:t>
      </w:r>
      <w:r w:rsidR="00330C85">
        <w:t xml:space="preserve">treinamentos, ou </w:t>
      </w:r>
      <w:r w:rsidR="004E07CA">
        <w:t xml:space="preserve">abordagem </w:t>
      </w:r>
      <w:r w:rsidR="00330C85">
        <w:t xml:space="preserve">mais especializada </w:t>
      </w:r>
      <w:r w:rsidR="004E07CA">
        <w:t xml:space="preserve">com o uso redes </w:t>
      </w:r>
      <w:proofErr w:type="spellStart"/>
      <w:r w:rsidR="00330C85">
        <w:t>convolutivas</w:t>
      </w:r>
      <w:proofErr w:type="spellEnd"/>
      <w:r w:rsidR="00330C85">
        <w:t>.</w:t>
      </w:r>
    </w:p>
    <w:p w14:paraId="6BB62482" w14:textId="77777777" w:rsidR="00EC49FE" w:rsidRPr="003A5B58" w:rsidRDefault="00EC49FE" w:rsidP="00EE70EF">
      <w:pPr>
        <w:pStyle w:val="Ttulo1"/>
        <w:rPr>
          <w:lang w:val="pt-BR"/>
        </w:rPr>
      </w:pPr>
      <w:r w:rsidRPr="003A5B58">
        <w:rPr>
          <w:lang w:val="pt-BR"/>
        </w:rPr>
        <w:t xml:space="preserve">1. </w:t>
      </w:r>
      <w:r w:rsidR="00ED4663" w:rsidRPr="003A5B58">
        <w:rPr>
          <w:lang w:val="pt-BR"/>
        </w:rPr>
        <w:t>Introdução</w:t>
      </w:r>
    </w:p>
    <w:p w14:paraId="5A876115" w14:textId="23BEA138" w:rsidR="006856D1" w:rsidRDefault="00B34F30" w:rsidP="009D4829">
      <w:pPr>
        <w:rPr>
          <w:lang w:val="pt-BR"/>
        </w:rPr>
      </w:pPr>
      <w:r>
        <w:rPr>
          <w:lang w:val="pt-BR"/>
        </w:rPr>
        <w:t xml:space="preserve">Há problemas que não podem ser trivialmente formulados em forma de algoritmos, pois dependem de múltiplos fatores que para serem detalhados, gerariam uma quantidade exponencial de regras a serem implementadas e ajustadas. </w:t>
      </w:r>
      <w:r w:rsidR="00D21762">
        <w:rPr>
          <w:lang w:val="pt-BR"/>
        </w:rPr>
        <w:t>Enquanto um computador precisa seguir algor</w:t>
      </w:r>
      <w:r w:rsidR="005734DE">
        <w:rPr>
          <w:lang w:val="pt-BR"/>
        </w:rPr>
        <w:t>i</w:t>
      </w:r>
      <w:r w:rsidR="00D21762">
        <w:rPr>
          <w:lang w:val="pt-BR"/>
        </w:rPr>
        <w:t xml:space="preserve">tmos para solucionar problemas, o cérebro humano possui o que chamamos de inteligência. </w:t>
      </w:r>
      <w:r w:rsidR="00D35ABA">
        <w:rPr>
          <w:lang w:val="pt-BR"/>
        </w:rPr>
        <w:t xml:space="preserve">Pode-se definir “inteligência” como a habilidade de adquirir, aprender e aplicar conhecimentos em novas situações </w:t>
      </w:r>
      <w:r w:rsidR="00610987">
        <w:rPr>
          <w:lang w:val="pt-BR"/>
        </w:rPr>
        <w:t>[</w:t>
      </w:r>
      <w:r w:rsidR="00D35ABA">
        <w:rPr>
          <w:lang w:val="pt-BR"/>
        </w:rPr>
        <w:t>INTELLIGENCE, 2017</w:t>
      </w:r>
      <w:r w:rsidR="00610987">
        <w:rPr>
          <w:lang w:val="pt-BR"/>
        </w:rPr>
        <w:t>]</w:t>
      </w:r>
      <w:r w:rsidR="00D35ABA">
        <w:rPr>
          <w:lang w:val="pt-BR"/>
        </w:rPr>
        <w:t>.</w:t>
      </w:r>
      <w:r w:rsidR="00D21762">
        <w:rPr>
          <w:lang w:val="pt-BR"/>
        </w:rPr>
        <w:t xml:space="preserve"> </w:t>
      </w:r>
      <w:r w:rsidR="00B43C68">
        <w:rPr>
          <w:lang w:val="pt-BR"/>
        </w:rPr>
        <w:t>C</w:t>
      </w:r>
      <w:r w:rsidR="006856D1">
        <w:rPr>
          <w:lang w:val="pt-BR"/>
        </w:rPr>
        <w:t>om o objetivo de replicar tal capacidade de aprendizado, surgiu o conceito de redes neurais artificiais</w:t>
      </w:r>
      <w:r w:rsidR="00A50095">
        <w:rPr>
          <w:lang w:val="pt-BR"/>
        </w:rPr>
        <w:t xml:space="preserve"> (</w:t>
      </w:r>
      <w:proofErr w:type="spellStart"/>
      <w:r w:rsidR="00A50095">
        <w:rPr>
          <w:lang w:val="pt-BR"/>
        </w:rPr>
        <w:t>RNAs</w:t>
      </w:r>
      <w:proofErr w:type="spellEnd"/>
      <w:r w:rsidR="00A50095">
        <w:rPr>
          <w:lang w:val="pt-BR"/>
        </w:rPr>
        <w:t>)</w:t>
      </w:r>
      <w:r w:rsidR="006856D1">
        <w:rPr>
          <w:lang w:val="pt-BR"/>
        </w:rPr>
        <w:t>.</w:t>
      </w:r>
    </w:p>
    <w:p w14:paraId="36DD687E" w14:textId="633B9CAF" w:rsidR="00BF16E3" w:rsidRDefault="006856D1" w:rsidP="009D4829">
      <w:pPr>
        <w:rPr>
          <w:lang w:val="pt-BR"/>
        </w:rPr>
      </w:pPr>
      <w:r>
        <w:rPr>
          <w:lang w:val="pt-BR"/>
        </w:rPr>
        <w:tab/>
      </w:r>
      <w:r w:rsidR="00B43C68">
        <w:rPr>
          <w:lang w:val="pt-BR"/>
        </w:rPr>
        <w:t xml:space="preserve"> </w:t>
      </w:r>
      <w:r w:rsidR="00F063FD">
        <w:rPr>
          <w:lang w:val="pt-BR"/>
        </w:rPr>
        <w:t>Um dos principais</w:t>
      </w:r>
      <w:r w:rsidR="002E0238">
        <w:rPr>
          <w:lang w:val="pt-BR"/>
        </w:rPr>
        <w:t xml:space="preserve"> ponto</w:t>
      </w:r>
      <w:r w:rsidR="00F063FD">
        <w:rPr>
          <w:lang w:val="pt-BR"/>
        </w:rPr>
        <w:t>s</w:t>
      </w:r>
      <w:r w:rsidR="002E0238">
        <w:rPr>
          <w:lang w:val="pt-BR"/>
        </w:rPr>
        <w:t xml:space="preserve"> de </w:t>
      </w:r>
      <w:proofErr w:type="spellStart"/>
      <w:r w:rsidR="002E0238">
        <w:rPr>
          <w:lang w:val="pt-BR"/>
        </w:rPr>
        <w:t>RNAs</w:t>
      </w:r>
      <w:proofErr w:type="spellEnd"/>
      <w:r w:rsidR="002E0238">
        <w:rPr>
          <w:lang w:val="pt-BR"/>
        </w:rPr>
        <w:t xml:space="preserve"> </w:t>
      </w:r>
      <w:r w:rsidR="00F063FD">
        <w:rPr>
          <w:lang w:val="pt-BR"/>
        </w:rPr>
        <w:t>é</w:t>
      </w:r>
      <w:r w:rsidR="002E0238">
        <w:rPr>
          <w:lang w:val="pt-BR"/>
        </w:rPr>
        <w:t xml:space="preserve"> a capacidade de generalizar e associar dados através do aprendizado de padrões dentro de uma área bem especif</w:t>
      </w:r>
      <w:r w:rsidR="005734DE">
        <w:rPr>
          <w:lang w:val="pt-BR"/>
        </w:rPr>
        <w:t>i</w:t>
      </w:r>
      <w:r w:rsidR="002E0238">
        <w:rPr>
          <w:lang w:val="pt-BR"/>
        </w:rPr>
        <w:t xml:space="preserve">cada. </w:t>
      </w:r>
      <w:r w:rsidR="00F063FD">
        <w:rPr>
          <w:lang w:val="pt-BR"/>
        </w:rPr>
        <w:t>Dentro</w:t>
      </w:r>
      <w:r w:rsidR="002E0238">
        <w:rPr>
          <w:lang w:val="pt-BR"/>
        </w:rPr>
        <w:t xml:space="preserve"> </w:t>
      </w:r>
      <w:r w:rsidR="00F063FD">
        <w:rPr>
          <w:lang w:val="pt-BR"/>
        </w:rPr>
        <w:t>dos possíveis ramos de aplicação, pode-se citar o reconhecimento de imagens presente na área de</w:t>
      </w:r>
      <w:r w:rsidR="002E0238">
        <w:rPr>
          <w:lang w:val="pt-BR"/>
        </w:rPr>
        <w:t xml:space="preserve"> visão c</w:t>
      </w:r>
      <w:r w:rsidR="009B18D5">
        <w:rPr>
          <w:lang w:val="pt-BR"/>
        </w:rPr>
        <w:t>omputacional, que se trata</w:t>
      </w:r>
      <w:r w:rsidR="00F063FD">
        <w:rPr>
          <w:lang w:val="pt-BR"/>
        </w:rPr>
        <w:t xml:space="preserve"> de utilizar uma entrada de pixels como passíveis a serem categorizados ou não como determinado objeto.</w:t>
      </w:r>
    </w:p>
    <w:p w14:paraId="76DA3C67" w14:textId="254117E3" w:rsidR="00F063FD" w:rsidRPr="00283027" w:rsidRDefault="00F063FD" w:rsidP="009D4829">
      <w:pPr>
        <w:rPr>
          <w:highlight w:val="yellow"/>
          <w:lang w:val="pt-BR"/>
        </w:rPr>
      </w:pPr>
      <w:r>
        <w:rPr>
          <w:lang w:val="pt-BR"/>
        </w:rPr>
        <w:tab/>
      </w:r>
      <w:r w:rsidR="002A1FCD">
        <w:rPr>
          <w:lang w:val="pt-BR"/>
        </w:rPr>
        <w:t xml:space="preserve">Com o objetivo de aprofundar os conceitos de </w:t>
      </w:r>
      <w:proofErr w:type="spellStart"/>
      <w:r w:rsidR="002A1FCD">
        <w:rPr>
          <w:lang w:val="pt-BR"/>
        </w:rPr>
        <w:t>RNAs</w:t>
      </w:r>
      <w:proofErr w:type="spellEnd"/>
      <w:r w:rsidR="002A1FCD">
        <w:rPr>
          <w:lang w:val="pt-BR"/>
        </w:rPr>
        <w:t xml:space="preserve">, foi definido </w:t>
      </w:r>
      <w:r w:rsidR="00047581">
        <w:rPr>
          <w:lang w:val="pt-BR"/>
        </w:rPr>
        <w:t xml:space="preserve">o uso de imagens de personagens </w:t>
      </w:r>
      <w:r w:rsidR="002A1FCD">
        <w:rPr>
          <w:lang w:val="pt-BR"/>
        </w:rPr>
        <w:t>de um jogo para treinar e verificar a</w:t>
      </w:r>
      <w:r w:rsidR="00694EF8">
        <w:rPr>
          <w:lang w:val="pt-BR"/>
        </w:rPr>
        <w:t xml:space="preserve"> eficiência da implementação</w:t>
      </w:r>
      <w:r w:rsidR="00047581">
        <w:rPr>
          <w:lang w:val="pt-BR"/>
        </w:rPr>
        <w:t xml:space="preserve"> de uma</w:t>
      </w:r>
      <w:r w:rsidR="00D05316">
        <w:rPr>
          <w:lang w:val="pt-BR"/>
        </w:rPr>
        <w:t xml:space="preserve"> rede</w:t>
      </w:r>
      <w:r w:rsidR="002A1FCD">
        <w:rPr>
          <w:lang w:val="pt-BR"/>
        </w:rPr>
        <w:t xml:space="preserve">. </w:t>
      </w:r>
      <w:r>
        <w:rPr>
          <w:lang w:val="pt-BR"/>
        </w:rPr>
        <w:t xml:space="preserve">Este artigo tem como </w:t>
      </w:r>
      <w:r w:rsidR="002A1FCD">
        <w:rPr>
          <w:lang w:val="pt-BR"/>
        </w:rPr>
        <w:t xml:space="preserve">foco </w:t>
      </w:r>
      <w:r>
        <w:rPr>
          <w:lang w:val="pt-BR"/>
        </w:rPr>
        <w:t xml:space="preserve">apresentar o uso de uma RNA para o </w:t>
      </w:r>
      <w:r>
        <w:rPr>
          <w:lang w:val="pt-BR"/>
        </w:rPr>
        <w:lastRenderedPageBreak/>
        <w:t xml:space="preserve">reconhecimento de quadros de animação de </w:t>
      </w:r>
      <w:r w:rsidR="00A44B5D">
        <w:rPr>
          <w:lang w:val="pt-BR"/>
        </w:rPr>
        <w:t xml:space="preserve">três </w:t>
      </w:r>
      <w:r>
        <w:rPr>
          <w:lang w:val="pt-BR"/>
        </w:rPr>
        <w:t xml:space="preserve">personagens do jogo </w:t>
      </w:r>
      <w:r w:rsidRPr="00D25556">
        <w:rPr>
          <w:i/>
          <w:lang w:val="pt-BR"/>
        </w:rPr>
        <w:t>Pokémon Diam</w:t>
      </w:r>
      <w:r w:rsidR="000269C8" w:rsidRPr="00D25556">
        <w:rPr>
          <w:i/>
          <w:lang w:val="pt-BR"/>
        </w:rPr>
        <w:t xml:space="preserve">ond </w:t>
      </w:r>
      <w:proofErr w:type="spellStart"/>
      <w:r w:rsidR="000269C8" w:rsidRPr="00D25556">
        <w:rPr>
          <w:i/>
          <w:lang w:val="pt-BR"/>
        </w:rPr>
        <w:t>and</w:t>
      </w:r>
      <w:proofErr w:type="spellEnd"/>
      <w:r w:rsidR="000269C8" w:rsidRPr="00D25556">
        <w:rPr>
          <w:i/>
          <w:lang w:val="pt-BR"/>
        </w:rPr>
        <w:t xml:space="preserve"> Pearl</w:t>
      </w:r>
      <w:r w:rsidR="000269C8">
        <w:rPr>
          <w:lang w:val="pt-BR"/>
        </w:rPr>
        <w:t xml:space="preserve">, </w:t>
      </w:r>
      <w:r w:rsidR="00A44B5D">
        <w:rPr>
          <w:lang w:val="pt-BR"/>
        </w:rPr>
        <w:t>e possui</w:t>
      </w:r>
      <w:r w:rsidR="000269C8">
        <w:rPr>
          <w:lang w:val="pt-BR"/>
        </w:rPr>
        <w:t xml:space="preserve"> suas seções dividas da seguinte forma: a seção 2 explicará a fundamentação teórica de base do projeto; a seção 3 irá descrever um apanhado geral da metodologia aplicada; a seção 4 focará em apresentar as particularidade</w:t>
      </w:r>
      <w:r w:rsidR="00562B54">
        <w:rPr>
          <w:lang w:val="pt-BR"/>
        </w:rPr>
        <w:t xml:space="preserve">s da implementação </w:t>
      </w:r>
      <w:r w:rsidR="000269C8">
        <w:rPr>
          <w:lang w:val="pt-BR"/>
        </w:rPr>
        <w:t xml:space="preserve">e do treinamento da RNA; na seção 5 serão exibidos os resultados obtidos através de testes para </w:t>
      </w:r>
      <w:r w:rsidR="004D1ECB">
        <w:rPr>
          <w:lang w:val="pt-BR"/>
        </w:rPr>
        <w:t>verificação</w:t>
      </w:r>
      <w:r w:rsidR="000269C8">
        <w:rPr>
          <w:lang w:val="pt-BR"/>
        </w:rPr>
        <w:t xml:space="preserve"> da</w:t>
      </w:r>
      <w:r w:rsidR="004D1ECB">
        <w:rPr>
          <w:lang w:val="pt-BR"/>
        </w:rPr>
        <w:t xml:space="preserve"> taxa de acertos da</w:t>
      </w:r>
      <w:r w:rsidR="000269C8">
        <w:rPr>
          <w:lang w:val="pt-BR"/>
        </w:rPr>
        <w:t xml:space="preserve"> rede; e por fim, a seção 6 será focada nas conclusões obtidas com base nos resultados e apresentará sugestões para o que deve ser aperfeiçoado</w:t>
      </w:r>
      <w:r w:rsidR="004D1ECB">
        <w:rPr>
          <w:lang w:val="pt-BR"/>
        </w:rPr>
        <w:t xml:space="preserve"> em busca de </w:t>
      </w:r>
      <w:r w:rsidR="006F3F94">
        <w:rPr>
          <w:lang w:val="pt-BR"/>
        </w:rPr>
        <w:t>melhorar a taxa de acertos da RNA</w:t>
      </w:r>
      <w:r w:rsidR="000269C8">
        <w:rPr>
          <w:lang w:val="pt-BR"/>
        </w:rPr>
        <w:t>.</w:t>
      </w:r>
    </w:p>
    <w:p w14:paraId="66FE72FA" w14:textId="77777777" w:rsidR="00EC49FE" w:rsidRPr="003A5B58" w:rsidRDefault="00EC49FE" w:rsidP="00603861">
      <w:pPr>
        <w:pStyle w:val="Ttulo1"/>
        <w:rPr>
          <w:lang w:val="pt-BR"/>
        </w:rPr>
      </w:pPr>
      <w:r w:rsidRPr="003A5B58">
        <w:rPr>
          <w:lang w:val="pt-BR"/>
        </w:rPr>
        <w:t xml:space="preserve">2. </w:t>
      </w:r>
      <w:r w:rsidR="00F50497" w:rsidRPr="003A5B58">
        <w:rPr>
          <w:lang w:val="pt-BR"/>
        </w:rPr>
        <w:t>Fundamentação Teórica</w:t>
      </w:r>
    </w:p>
    <w:p w14:paraId="4A8DCC6B" w14:textId="4E1B5958" w:rsidR="00EC49FE" w:rsidRPr="003A5B58" w:rsidRDefault="000122EC" w:rsidP="00F50497">
      <w:pPr>
        <w:rPr>
          <w:lang w:val="pt-BR"/>
        </w:rPr>
      </w:pPr>
      <w:r>
        <w:rPr>
          <w:lang w:val="pt-BR"/>
        </w:rPr>
        <w:t>Nesta</w:t>
      </w:r>
      <w:r w:rsidR="00E07638">
        <w:rPr>
          <w:lang w:val="pt-BR"/>
        </w:rPr>
        <w:t xml:space="preserve"> </w:t>
      </w:r>
      <w:r>
        <w:rPr>
          <w:lang w:val="pt-BR"/>
        </w:rPr>
        <w:t xml:space="preserve">seção </w:t>
      </w:r>
      <w:r w:rsidR="00E07638">
        <w:rPr>
          <w:lang w:val="pt-BR"/>
        </w:rPr>
        <w:t xml:space="preserve">serão discutidos </w:t>
      </w:r>
      <w:r w:rsidR="004E63DA">
        <w:rPr>
          <w:lang w:val="pt-BR"/>
        </w:rPr>
        <w:t>os principais temas de interesse deste artigo, sendo eles:</w:t>
      </w:r>
      <w:r>
        <w:rPr>
          <w:lang w:val="pt-BR"/>
        </w:rPr>
        <w:t xml:space="preserve"> o históric</w:t>
      </w:r>
      <w:r w:rsidR="00FA5AA6">
        <w:rPr>
          <w:lang w:val="pt-BR"/>
        </w:rPr>
        <w:t xml:space="preserve">o de redes neurais artificias e </w:t>
      </w:r>
      <w:r>
        <w:rPr>
          <w:lang w:val="pt-BR"/>
        </w:rPr>
        <w:t>reconhecimento de imagens.</w:t>
      </w:r>
      <w:r w:rsidR="009D4829">
        <w:rPr>
          <w:lang w:val="pt-BR"/>
        </w:rPr>
        <w:t xml:space="preserve"> </w:t>
      </w:r>
    </w:p>
    <w:p w14:paraId="24B89AD1" w14:textId="09F4A335" w:rsidR="00F50497" w:rsidRPr="003A5B58" w:rsidRDefault="00F50497" w:rsidP="00F50497">
      <w:pPr>
        <w:pStyle w:val="Ttulo2"/>
        <w:rPr>
          <w:lang w:val="pt-BR"/>
        </w:rPr>
      </w:pPr>
      <w:r w:rsidRPr="003A5B58">
        <w:rPr>
          <w:lang w:val="pt-BR"/>
        </w:rPr>
        <w:t>2.</w:t>
      </w:r>
      <w:r w:rsidR="000819F0">
        <w:rPr>
          <w:lang w:val="pt-BR"/>
        </w:rPr>
        <w:t>1</w:t>
      </w:r>
      <w:r w:rsidRPr="003A5B58">
        <w:rPr>
          <w:lang w:val="pt-BR"/>
        </w:rPr>
        <w:t xml:space="preserve"> </w:t>
      </w:r>
      <w:r w:rsidR="00DA32C6">
        <w:rPr>
          <w:lang w:val="pt-BR"/>
        </w:rPr>
        <w:t>Redes Neurais Artificiais</w:t>
      </w:r>
    </w:p>
    <w:p w14:paraId="4072E3A5" w14:textId="2935A0BF" w:rsidR="00561216" w:rsidRDefault="008C32DD" w:rsidP="00F44385">
      <w:pPr>
        <w:ind w:left="-5" w:right="232"/>
        <w:rPr>
          <w:lang w:val="pt-BR"/>
        </w:rPr>
      </w:pPr>
      <w:r>
        <w:rPr>
          <w:lang w:val="pt-BR"/>
        </w:rPr>
        <w:tab/>
      </w:r>
      <w:r w:rsidR="00BB2E3F">
        <w:rPr>
          <w:lang w:val="pt-BR"/>
        </w:rPr>
        <w:t xml:space="preserve">Com a utilização de </w:t>
      </w:r>
      <w:r w:rsidR="00DA32C6">
        <w:rPr>
          <w:lang w:val="pt-BR"/>
        </w:rPr>
        <w:t>neurônios criados artificialmente</w:t>
      </w:r>
      <w:r w:rsidR="00A0697E">
        <w:rPr>
          <w:lang w:val="pt-BR"/>
        </w:rPr>
        <w:t xml:space="preserve">, a ideia de redes neurais é simular o processo de pensamento do um ser humano ao fazer com que cada neurônio artificial se comunique </w:t>
      </w:r>
      <w:r w:rsidR="00BB2E3F">
        <w:rPr>
          <w:lang w:val="pt-BR"/>
        </w:rPr>
        <w:t xml:space="preserve">entre si </w:t>
      </w:r>
      <w:r w:rsidR="00A0697E">
        <w:rPr>
          <w:lang w:val="pt-BR"/>
        </w:rPr>
        <w:t>enviando sinais, como se fossem sinapses de um cérebro humano</w:t>
      </w:r>
      <w:r w:rsidR="00BB2E3F">
        <w:rPr>
          <w:lang w:val="pt-BR"/>
        </w:rPr>
        <w:t xml:space="preserve"> natural</w:t>
      </w:r>
      <w:r w:rsidR="00A0697E">
        <w:rPr>
          <w:lang w:val="pt-BR"/>
        </w:rPr>
        <w:t>. Esse sistema foi feito para a identificação de padrões</w:t>
      </w:r>
      <w:r w:rsidR="004C0B0D">
        <w:rPr>
          <w:lang w:val="pt-BR"/>
        </w:rPr>
        <w:t xml:space="preserve"> ou </w:t>
      </w:r>
      <w:r w:rsidR="00A0697E">
        <w:rPr>
          <w:lang w:val="pt-BR"/>
        </w:rPr>
        <w:t>quando não se sabe exatamente o problema ocorrente, resolvendo-o a partir de uma generalização dos dados com que é treinado.</w:t>
      </w:r>
    </w:p>
    <w:p w14:paraId="5354B900" w14:textId="09647F31" w:rsidR="00561216" w:rsidRDefault="00561216" w:rsidP="00F44385">
      <w:pPr>
        <w:ind w:left="-5" w:right="232"/>
        <w:rPr>
          <w:lang w:val="pt-BR"/>
        </w:rPr>
      </w:pPr>
      <w:r>
        <w:rPr>
          <w:lang w:val="pt-BR"/>
        </w:rPr>
        <w:tab/>
        <w:t>Geralmente as redes neurais feitas são multicamadas, onde cada camada de neurônios recebe entradas de uma camada anterior a ela, sendo assim, o sinal original entra pela primeira camada, passando por cada neurônio dela e liberando sinais para camadas inferiores</w:t>
      </w:r>
      <w:r w:rsidR="0065290B">
        <w:rPr>
          <w:lang w:val="pt-BR"/>
        </w:rPr>
        <w:t>, até se ter uma saída na última camada.</w:t>
      </w:r>
    </w:p>
    <w:p w14:paraId="402A60BD" w14:textId="6F7034AE" w:rsidR="00E8480C" w:rsidRPr="00283027" w:rsidRDefault="00A0697E">
      <w:pPr>
        <w:ind w:left="-5" w:right="232"/>
        <w:rPr>
          <w:lang w:val="pt-BR"/>
        </w:rPr>
      </w:pPr>
      <w:r>
        <w:rPr>
          <w:lang w:val="pt-BR"/>
        </w:rPr>
        <w:tab/>
        <w:t xml:space="preserve">Foi primeiramente proposta e realizada em 1943 quando Warren </w:t>
      </w:r>
      <w:proofErr w:type="spellStart"/>
      <w:r>
        <w:rPr>
          <w:lang w:val="pt-BR"/>
        </w:rPr>
        <w:t>McCulloch</w:t>
      </w:r>
      <w:proofErr w:type="spellEnd"/>
      <w:r>
        <w:rPr>
          <w:lang w:val="pt-BR"/>
        </w:rPr>
        <w:t xml:space="preserve"> </w:t>
      </w:r>
      <w:r w:rsidR="00AB25EB">
        <w:rPr>
          <w:lang w:val="pt-BR"/>
        </w:rPr>
        <w:t xml:space="preserve">do o Instituto Tecnológico de Massachusetts </w:t>
      </w:r>
      <w:r>
        <w:rPr>
          <w:lang w:val="pt-BR"/>
        </w:rPr>
        <w:t>e Walter</w:t>
      </w:r>
      <w:r w:rsidR="00E8480C">
        <w:rPr>
          <w:lang w:val="pt-BR"/>
        </w:rPr>
        <w:t xml:space="preserve"> </w:t>
      </w:r>
      <w:proofErr w:type="spellStart"/>
      <w:r>
        <w:rPr>
          <w:lang w:val="pt-BR"/>
        </w:rPr>
        <w:t>Pitts</w:t>
      </w:r>
      <w:proofErr w:type="spellEnd"/>
      <w:r w:rsidR="00AB25EB">
        <w:rPr>
          <w:lang w:val="pt-BR"/>
        </w:rPr>
        <w:t xml:space="preserve"> da Universidade de Illinois</w:t>
      </w:r>
      <w:r>
        <w:rPr>
          <w:lang w:val="pt-BR"/>
        </w:rPr>
        <w:t xml:space="preserve"> criaram um modelo de redes neurais </w:t>
      </w:r>
      <w:r w:rsidR="00E8480C">
        <w:rPr>
          <w:lang w:val="pt-BR"/>
        </w:rPr>
        <w:t>com</w:t>
      </w:r>
      <w:r>
        <w:rPr>
          <w:lang w:val="pt-BR"/>
        </w:rPr>
        <w:t xml:space="preserve"> algoritmos </w:t>
      </w:r>
      <w:r w:rsidR="00E8480C">
        <w:rPr>
          <w:lang w:val="pt-BR"/>
        </w:rPr>
        <w:t>e matemática a partir de eletrônicos, chamado de Lógica de limite</w:t>
      </w:r>
      <w:r w:rsidR="00AB25EB">
        <w:rPr>
          <w:lang w:val="pt-BR"/>
        </w:rPr>
        <w:t xml:space="preserve"> (</w:t>
      </w:r>
      <w:proofErr w:type="spellStart"/>
      <w:r w:rsidR="00AB25EB">
        <w:rPr>
          <w:lang w:val="pt-BR"/>
        </w:rPr>
        <w:t>T</w:t>
      </w:r>
      <w:r w:rsidR="00AB25EB" w:rsidRPr="00E8480C">
        <w:rPr>
          <w:lang w:val="pt-BR"/>
        </w:rPr>
        <w:t>hreshold</w:t>
      </w:r>
      <w:proofErr w:type="spellEnd"/>
      <w:r w:rsidR="00AB25EB" w:rsidRPr="00E8480C">
        <w:rPr>
          <w:lang w:val="pt-BR"/>
        </w:rPr>
        <w:t xml:space="preserve"> </w:t>
      </w:r>
      <w:proofErr w:type="spellStart"/>
      <w:r w:rsidR="00AB25EB" w:rsidRPr="00E8480C">
        <w:rPr>
          <w:lang w:val="pt-BR"/>
        </w:rPr>
        <w:t>logic</w:t>
      </w:r>
      <w:proofErr w:type="spellEnd"/>
      <w:r w:rsidR="00AB25EB">
        <w:rPr>
          <w:lang w:val="pt-BR"/>
        </w:rPr>
        <w:t>), simulando um comportamento de neurônios. A ideia trazia que a saída de um neurônio era uma função da soma de diversas entradas</w:t>
      </w:r>
      <w:r w:rsidR="00E8480C">
        <w:rPr>
          <w:lang w:val="pt-BR"/>
        </w:rPr>
        <w:t xml:space="preserve"> [MCCULLOCH</w:t>
      </w:r>
      <w:r w:rsidR="0065290B">
        <w:rPr>
          <w:lang w:val="pt-BR"/>
        </w:rPr>
        <w:t xml:space="preserve"> e</w:t>
      </w:r>
      <w:r w:rsidR="00E8480C">
        <w:rPr>
          <w:lang w:val="pt-BR"/>
        </w:rPr>
        <w:t xml:space="preserve"> PITTS</w:t>
      </w:r>
      <w:r w:rsidR="0065290B">
        <w:rPr>
          <w:lang w:val="pt-BR"/>
        </w:rPr>
        <w:t>,</w:t>
      </w:r>
      <w:r w:rsidR="00E8480C">
        <w:rPr>
          <w:lang w:val="pt-BR"/>
        </w:rPr>
        <w:t xml:space="preserve"> 1943]</w:t>
      </w:r>
      <w:r w:rsidR="00AB25EB">
        <w:rPr>
          <w:lang w:val="pt-BR"/>
        </w:rPr>
        <w:t>.</w:t>
      </w:r>
    </w:p>
    <w:p w14:paraId="3F04F775" w14:textId="20DBF2C8" w:rsidR="00861814" w:rsidRDefault="00194235">
      <w:pPr>
        <w:ind w:left="-5" w:right="232"/>
        <w:rPr>
          <w:lang w:val="pt-BR"/>
        </w:rPr>
      </w:pPr>
      <w:r>
        <w:rPr>
          <w:lang w:val="pt-BR"/>
        </w:rPr>
        <w:tab/>
      </w:r>
      <w:r w:rsidR="00561216">
        <w:rPr>
          <w:lang w:val="pt-BR"/>
        </w:rPr>
        <w:t xml:space="preserve">Em 1958 Frank </w:t>
      </w:r>
      <w:proofErr w:type="spellStart"/>
      <w:r w:rsidR="00561216">
        <w:rPr>
          <w:lang w:val="pt-BR"/>
        </w:rPr>
        <w:t>Rosenblatt</w:t>
      </w:r>
      <w:proofErr w:type="spellEnd"/>
      <w:r w:rsidR="00561216">
        <w:rPr>
          <w:lang w:val="pt-BR"/>
        </w:rPr>
        <w:t xml:space="preserve"> crio</w:t>
      </w:r>
      <w:r w:rsidR="00761969">
        <w:rPr>
          <w:lang w:val="pt-BR"/>
        </w:rPr>
        <w:t>u</w:t>
      </w:r>
      <w:r w:rsidR="00561216">
        <w:rPr>
          <w:lang w:val="pt-BR"/>
        </w:rPr>
        <w:t xml:space="preserve"> o </w:t>
      </w:r>
      <w:proofErr w:type="spellStart"/>
      <w:r w:rsidR="00561216">
        <w:rPr>
          <w:lang w:val="pt-BR"/>
        </w:rPr>
        <w:t>Perceptron</w:t>
      </w:r>
      <w:proofErr w:type="spellEnd"/>
      <w:r w:rsidR="00561216">
        <w:rPr>
          <w:lang w:val="pt-BR"/>
        </w:rPr>
        <w:t>, um algoritmo de redes neurais que utilizava apenas uma camada de neurônios</w:t>
      </w:r>
      <w:r w:rsidR="00761969">
        <w:rPr>
          <w:lang w:val="pt-BR"/>
        </w:rPr>
        <w:t xml:space="preserve"> </w:t>
      </w:r>
      <w:r w:rsidR="0065290B">
        <w:rPr>
          <w:lang w:val="pt-BR"/>
        </w:rPr>
        <w:t xml:space="preserve">[ROSENBLATT, 1985], porém após pesquisas de Marvin </w:t>
      </w:r>
      <w:proofErr w:type="spellStart"/>
      <w:r w:rsidR="0065290B">
        <w:rPr>
          <w:lang w:val="pt-BR"/>
        </w:rPr>
        <w:t>Minsky</w:t>
      </w:r>
      <w:proofErr w:type="spellEnd"/>
      <w:r w:rsidR="0065290B">
        <w:rPr>
          <w:lang w:val="pt-BR"/>
        </w:rPr>
        <w:t xml:space="preserve"> e Seymour </w:t>
      </w:r>
      <w:proofErr w:type="spellStart"/>
      <w:r w:rsidR="0065290B">
        <w:rPr>
          <w:lang w:val="pt-BR"/>
        </w:rPr>
        <w:t>Paper</w:t>
      </w:r>
      <w:proofErr w:type="spellEnd"/>
      <w:r w:rsidR="0065290B">
        <w:rPr>
          <w:lang w:val="pt-BR"/>
        </w:rPr>
        <w:t xml:space="preserve"> em 1969, as pesquisas no campo de redes neurais ficaram estagnadas, pois de acordo com o artigo deles haviam 2 problemas com o processamento de redes neurais, </w:t>
      </w:r>
      <w:proofErr w:type="spellStart"/>
      <w:r w:rsidR="0065290B">
        <w:rPr>
          <w:lang w:val="pt-BR"/>
        </w:rPr>
        <w:t>perceptrons</w:t>
      </w:r>
      <w:proofErr w:type="spellEnd"/>
      <w:r w:rsidR="0065290B">
        <w:rPr>
          <w:lang w:val="pt-BR"/>
        </w:rPr>
        <w:t xml:space="preserve"> básicos não consegui</w:t>
      </w:r>
      <w:r w:rsidR="00861814">
        <w:rPr>
          <w:lang w:val="pt-BR"/>
        </w:rPr>
        <w:t>a</w:t>
      </w:r>
      <w:r w:rsidR="0065290B">
        <w:rPr>
          <w:lang w:val="pt-BR"/>
        </w:rPr>
        <w:t>m processar XOR</w:t>
      </w:r>
      <w:r w:rsidR="00861814">
        <w:rPr>
          <w:lang w:val="pt-BR"/>
        </w:rPr>
        <w:t xml:space="preserve"> e computadores da época não tinham poder de processamento suficiente para executar algoritmos de redes neurais.</w:t>
      </w:r>
    </w:p>
    <w:p w14:paraId="768674D2" w14:textId="55427169" w:rsidR="00F44385" w:rsidRPr="00283027" w:rsidRDefault="00861814">
      <w:pPr>
        <w:ind w:left="-5" w:right="232"/>
        <w:rPr>
          <w:lang w:val="pt-BR"/>
        </w:rPr>
      </w:pPr>
      <w:r>
        <w:rPr>
          <w:lang w:val="pt-BR"/>
        </w:rPr>
        <w:tab/>
        <w:t xml:space="preserve">Assim, </w:t>
      </w:r>
      <w:r w:rsidR="00070707">
        <w:rPr>
          <w:lang w:val="pt-BR"/>
        </w:rPr>
        <w:t xml:space="preserve">o conceito de </w:t>
      </w:r>
      <w:proofErr w:type="spellStart"/>
      <w:r w:rsidR="00070707">
        <w:rPr>
          <w:lang w:val="pt-BR"/>
        </w:rPr>
        <w:t>RNAs</w:t>
      </w:r>
      <w:proofErr w:type="spellEnd"/>
      <w:r>
        <w:rPr>
          <w:lang w:val="pt-BR"/>
        </w:rPr>
        <w:t xml:space="preserve"> voltou em 1975 com o algoritmo de </w:t>
      </w:r>
      <w:proofErr w:type="spellStart"/>
      <w:r w:rsidR="00B04F18" w:rsidRPr="007E638F">
        <w:rPr>
          <w:i/>
          <w:lang w:val="pt-BR"/>
        </w:rPr>
        <w:t>b</w:t>
      </w:r>
      <w:r w:rsidRPr="007E638F">
        <w:rPr>
          <w:i/>
          <w:lang w:val="pt-BR"/>
        </w:rPr>
        <w:t>ackpropagation</w:t>
      </w:r>
      <w:proofErr w:type="spellEnd"/>
      <w:r w:rsidR="00FE25A2">
        <w:rPr>
          <w:lang w:val="pt-BR"/>
        </w:rPr>
        <w:t xml:space="preserve"> após Paul </w:t>
      </w:r>
      <w:proofErr w:type="spellStart"/>
      <w:r w:rsidR="00FE25A2">
        <w:rPr>
          <w:lang w:val="pt-BR"/>
        </w:rPr>
        <w:t>Werbos</w:t>
      </w:r>
      <w:proofErr w:type="spellEnd"/>
      <w:r w:rsidR="00FE25A2">
        <w:rPr>
          <w:lang w:val="pt-BR"/>
        </w:rPr>
        <w:t xml:space="preserve"> apresentar a proposta </w:t>
      </w:r>
      <w:r w:rsidR="00B04F18">
        <w:rPr>
          <w:lang w:val="pt-BR"/>
        </w:rPr>
        <w:t xml:space="preserve">de que </w:t>
      </w:r>
      <w:r w:rsidR="00FE25A2">
        <w:rPr>
          <w:lang w:val="pt-BR"/>
        </w:rPr>
        <w:t xml:space="preserve">a saída final da rede é comparada com o resultado desejado e </w:t>
      </w:r>
      <w:proofErr w:type="spellStart"/>
      <w:r w:rsidR="00FE25A2">
        <w:rPr>
          <w:lang w:val="pt-BR"/>
        </w:rPr>
        <w:t>retreinada</w:t>
      </w:r>
      <w:proofErr w:type="spellEnd"/>
      <w:r w:rsidR="00FE25A2">
        <w:rPr>
          <w:lang w:val="pt-BR"/>
        </w:rPr>
        <w:t xml:space="preserve"> se necessária até que fique com um erro ou diferença ao valor desejado mínimo</w:t>
      </w:r>
      <w:r w:rsidR="00E82FD2">
        <w:rPr>
          <w:lang w:val="pt-BR"/>
        </w:rPr>
        <w:t>[WER</w:t>
      </w:r>
      <w:bookmarkStart w:id="0" w:name="_GoBack"/>
      <w:bookmarkEnd w:id="0"/>
      <w:r w:rsidR="00E82FD2">
        <w:rPr>
          <w:lang w:val="pt-BR"/>
        </w:rPr>
        <w:t>BOS, 1975]</w:t>
      </w:r>
      <w:r w:rsidR="00FE25A2">
        <w:rPr>
          <w:lang w:val="pt-BR"/>
        </w:rPr>
        <w:t>.</w:t>
      </w:r>
    </w:p>
    <w:p w14:paraId="6351F97E" w14:textId="77777777" w:rsidR="003503A0" w:rsidRDefault="00436F01" w:rsidP="0051762F">
      <w:pPr>
        <w:keepNext/>
        <w:ind w:left="-5" w:right="232"/>
      </w:pPr>
      <w:r>
        <w:rPr>
          <w:lang w:val="pt-BR"/>
        </w:rPr>
        <w:lastRenderedPageBreak/>
        <w:tab/>
      </w:r>
      <w:r w:rsidR="00FE25A2">
        <w:rPr>
          <w:noProof/>
          <w:lang w:val="pt-BR"/>
        </w:rPr>
        <w:drawing>
          <wp:inline distT="0" distB="0" distL="0" distR="0" wp14:anchorId="7B06CE8A" wp14:editId="7729B79C">
            <wp:extent cx="4326255" cy="2686050"/>
            <wp:effectExtent l="0" t="0" r="0" b="0"/>
            <wp:docPr id="11" name="Imagem 11" descr="C:\Users\shina\Desktop\pOR6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na\Desktop\pOR6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34"/>
                    <a:stretch/>
                  </pic:blipFill>
                  <pic:spPr bwMode="auto">
                    <a:xfrm>
                      <a:off x="0" y="0"/>
                      <a:ext cx="432625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D5194" w14:textId="733B53C6" w:rsidR="003503A0" w:rsidRPr="0051762F" w:rsidRDefault="003503A0" w:rsidP="0051762F">
      <w:pPr>
        <w:pStyle w:val="Legenda"/>
        <w:jc w:val="both"/>
        <w:rPr>
          <w:lang w:val="pt-BR"/>
        </w:rPr>
      </w:pPr>
      <w:r w:rsidRPr="0051762F">
        <w:rPr>
          <w:lang w:val="pt-BR"/>
        </w:rPr>
        <w:t xml:space="preserve">Figura </w:t>
      </w:r>
      <w:r>
        <w:fldChar w:fldCharType="begin"/>
      </w:r>
      <w:r w:rsidRPr="0051762F">
        <w:rPr>
          <w:lang w:val="pt-BR"/>
        </w:rPr>
        <w:instrText xml:space="preserve"> SEQ Figura \* ARABIC </w:instrText>
      </w:r>
      <w:r>
        <w:fldChar w:fldCharType="separate"/>
      </w:r>
      <w:r>
        <w:rPr>
          <w:noProof/>
          <w:lang w:val="pt-BR"/>
        </w:rPr>
        <w:t>1</w:t>
      </w:r>
      <w:r>
        <w:fldChar w:fldCharType="end"/>
      </w:r>
      <w:r w:rsidRPr="0051762F">
        <w:rPr>
          <w:lang w:val="pt-BR"/>
        </w:rPr>
        <w:t xml:space="preserve">. Representação de uma Rede Neural Artificial de </w:t>
      </w:r>
      <w:proofErr w:type="spellStart"/>
      <w:r w:rsidRPr="0051762F">
        <w:rPr>
          <w:lang w:val="pt-BR"/>
        </w:rPr>
        <w:t>backpropagation</w:t>
      </w:r>
      <w:proofErr w:type="spellEnd"/>
    </w:p>
    <w:p w14:paraId="059D1226" w14:textId="05AFD9AC" w:rsidR="00364FBB" w:rsidRDefault="00F44385" w:rsidP="00A962D4">
      <w:pPr>
        <w:ind w:left="-5" w:right="232"/>
        <w:rPr>
          <w:lang w:val="pt-BR"/>
        </w:rPr>
      </w:pPr>
      <w:r w:rsidRPr="00283027">
        <w:rPr>
          <w:lang w:val="pt-BR"/>
        </w:rPr>
        <w:t xml:space="preserve"> </w:t>
      </w:r>
      <w:r w:rsidR="0051762F">
        <w:rPr>
          <w:lang w:val="pt-BR"/>
        </w:rPr>
        <w:tab/>
        <w:t xml:space="preserve">Conforme Figura 1, as entradas vão para a camada de entrada (Input </w:t>
      </w:r>
      <w:proofErr w:type="spellStart"/>
      <w:r w:rsidR="0051762F">
        <w:rPr>
          <w:lang w:val="pt-BR"/>
        </w:rPr>
        <w:t>Layer</w:t>
      </w:r>
      <w:proofErr w:type="spellEnd"/>
      <w:r w:rsidR="0051762F">
        <w:rPr>
          <w:lang w:val="pt-BR"/>
        </w:rPr>
        <w:t>), em seguida para a camada oculta (</w:t>
      </w:r>
      <w:proofErr w:type="spellStart"/>
      <w:r w:rsidR="0051762F">
        <w:rPr>
          <w:lang w:val="pt-BR"/>
        </w:rPr>
        <w:t>Hidden</w:t>
      </w:r>
      <w:proofErr w:type="spellEnd"/>
      <w:r w:rsidR="0051762F">
        <w:rPr>
          <w:lang w:val="pt-BR"/>
        </w:rPr>
        <w:t xml:space="preserve"> </w:t>
      </w:r>
      <w:proofErr w:type="spellStart"/>
      <w:r w:rsidR="0051762F">
        <w:rPr>
          <w:lang w:val="pt-BR"/>
        </w:rPr>
        <w:t>Layer</w:t>
      </w:r>
      <w:proofErr w:type="spellEnd"/>
      <w:r w:rsidR="0051762F">
        <w:rPr>
          <w:lang w:val="pt-BR"/>
        </w:rPr>
        <w:t xml:space="preserve">) e após ir para a </w:t>
      </w:r>
      <w:proofErr w:type="gramStart"/>
      <w:r w:rsidR="0051762F">
        <w:rPr>
          <w:lang w:val="pt-BR"/>
        </w:rPr>
        <w:t>saída(</w:t>
      </w:r>
      <w:proofErr w:type="gramEnd"/>
      <w:r w:rsidR="0051762F">
        <w:rPr>
          <w:lang w:val="pt-BR"/>
        </w:rPr>
        <w:t>Output) um erro é calculado (</w:t>
      </w:r>
      <w:proofErr w:type="spellStart"/>
      <w:r w:rsidR="0051762F">
        <w:rPr>
          <w:lang w:val="pt-BR"/>
        </w:rPr>
        <w:t>Error</w:t>
      </w:r>
      <w:proofErr w:type="spellEnd"/>
      <w:r w:rsidR="0051762F">
        <w:rPr>
          <w:lang w:val="pt-BR"/>
        </w:rPr>
        <w:t xml:space="preserve"> </w:t>
      </w:r>
      <w:proofErr w:type="spellStart"/>
      <w:r w:rsidR="0051762F">
        <w:rPr>
          <w:lang w:val="pt-BR"/>
        </w:rPr>
        <w:t>Calculation</w:t>
      </w:r>
      <w:proofErr w:type="spellEnd"/>
      <w:r w:rsidR="0051762F">
        <w:rPr>
          <w:lang w:val="pt-BR"/>
        </w:rPr>
        <w:t>), e se não estiver de acordo a saída é recolocada na camada de entrada, caso contrário, esta é a resposta da rede.</w:t>
      </w:r>
    </w:p>
    <w:p w14:paraId="72FE03FD" w14:textId="62DF1EDE" w:rsidR="00A0256A" w:rsidRPr="003A5B58" w:rsidRDefault="00A0256A" w:rsidP="00A0256A">
      <w:pPr>
        <w:pStyle w:val="Ttulo2"/>
        <w:rPr>
          <w:lang w:val="pt-BR"/>
        </w:rPr>
      </w:pPr>
      <w:r w:rsidRPr="003A5B58">
        <w:rPr>
          <w:lang w:val="pt-BR"/>
        </w:rPr>
        <w:t>2.</w:t>
      </w:r>
      <w:r>
        <w:rPr>
          <w:lang w:val="pt-BR"/>
        </w:rPr>
        <w:t>2</w:t>
      </w:r>
      <w:r w:rsidRPr="003A5B58">
        <w:rPr>
          <w:lang w:val="pt-BR"/>
        </w:rPr>
        <w:t xml:space="preserve"> </w:t>
      </w:r>
      <w:r w:rsidR="007775C6">
        <w:rPr>
          <w:lang w:val="pt-BR"/>
        </w:rPr>
        <w:t xml:space="preserve">Reconhecimento </w:t>
      </w:r>
      <w:r>
        <w:rPr>
          <w:lang w:val="pt-BR"/>
        </w:rPr>
        <w:t>de Imagens</w:t>
      </w:r>
    </w:p>
    <w:p w14:paraId="5F73A7EC" w14:textId="7105B5F0" w:rsidR="00A0256A" w:rsidRDefault="008C32DD" w:rsidP="00A0256A">
      <w:pPr>
        <w:ind w:left="-5" w:right="232"/>
        <w:rPr>
          <w:lang w:val="pt-BR"/>
        </w:rPr>
      </w:pPr>
      <w:r>
        <w:rPr>
          <w:lang w:val="pt-BR"/>
        </w:rPr>
        <w:tab/>
      </w:r>
      <w:r w:rsidR="007775C6">
        <w:rPr>
          <w:lang w:val="pt-BR"/>
        </w:rPr>
        <w:t xml:space="preserve">O cérebro humano, por padrão, não apresenta </w:t>
      </w:r>
      <w:r w:rsidR="00B56CEB">
        <w:rPr>
          <w:lang w:val="pt-BR"/>
        </w:rPr>
        <w:t>dificuldade em reconhecer formas e objetos a partir da visão. Como por exemplo distinguir animais ou objetos, identificar símbolos, e até mesmo identificar faces humanas.</w:t>
      </w:r>
      <w:r w:rsidR="00915EED">
        <w:rPr>
          <w:lang w:val="pt-BR"/>
        </w:rPr>
        <w:t xml:space="preserve"> Tais tarefas,</w:t>
      </w:r>
      <w:r w:rsidR="00B56CEB">
        <w:rPr>
          <w:lang w:val="pt-BR"/>
        </w:rPr>
        <w:t xml:space="preserve"> porém, só aparentam ser simples pelo fato do cérebro humano ser altamente eficiente em entender imagens, por outro lado, tais problemas são extremamente difíceis de serem resolvidos computacionalme</w:t>
      </w:r>
      <w:r w:rsidR="00915EED">
        <w:rPr>
          <w:lang w:val="pt-BR"/>
        </w:rPr>
        <w:t>n</w:t>
      </w:r>
      <w:r w:rsidR="00B56CEB">
        <w:rPr>
          <w:lang w:val="pt-BR"/>
        </w:rPr>
        <w:t>te</w:t>
      </w:r>
      <w:r w:rsidR="00233225">
        <w:rPr>
          <w:lang w:val="pt-BR"/>
        </w:rPr>
        <w:t xml:space="preserve"> e são estudados abordados no ramo da visão computacional</w:t>
      </w:r>
      <w:r w:rsidR="00B56CEB">
        <w:rPr>
          <w:lang w:val="pt-BR"/>
        </w:rPr>
        <w:t>.</w:t>
      </w:r>
    </w:p>
    <w:p w14:paraId="5613DCC6" w14:textId="50C88B36" w:rsidR="00A1661A" w:rsidRDefault="00915EED" w:rsidP="00A0256A">
      <w:pPr>
        <w:ind w:left="-5" w:right="232"/>
        <w:rPr>
          <w:lang w:val="pt-BR"/>
        </w:rPr>
      </w:pPr>
      <w:r>
        <w:rPr>
          <w:lang w:val="pt-BR"/>
        </w:rPr>
        <w:tab/>
        <w:t>Pesquisadores vem demonstrando um avanço significativo em visão computacional at</w:t>
      </w:r>
      <w:r w:rsidRPr="00A1661A">
        <w:rPr>
          <w:lang w:val="pt-BR"/>
        </w:rPr>
        <w:t xml:space="preserve">ravés do modelo de </w:t>
      </w:r>
      <w:r w:rsidRPr="00425735">
        <w:rPr>
          <w:lang w:val="pt-BR"/>
        </w:rPr>
        <w:t xml:space="preserve">redes neurais </w:t>
      </w:r>
      <w:proofErr w:type="spellStart"/>
      <w:proofErr w:type="gramStart"/>
      <w:r w:rsidRPr="00425735">
        <w:rPr>
          <w:lang w:val="pt-BR"/>
        </w:rPr>
        <w:t>convolutivas</w:t>
      </w:r>
      <w:proofErr w:type="spellEnd"/>
      <w:r w:rsidR="0051762F">
        <w:rPr>
          <w:lang w:val="pt-BR"/>
        </w:rPr>
        <w:t>(</w:t>
      </w:r>
      <w:proofErr w:type="gramEnd"/>
      <w:r w:rsidR="0051762F">
        <w:rPr>
          <w:lang w:val="pt-BR"/>
        </w:rPr>
        <w:t>ver Figura 2)</w:t>
      </w:r>
      <w:r w:rsidR="00233225">
        <w:rPr>
          <w:lang w:val="pt-BR"/>
        </w:rPr>
        <w:t xml:space="preserve">, </w:t>
      </w:r>
      <w:r w:rsidR="00E82FD2">
        <w:rPr>
          <w:lang w:val="pt-BR"/>
        </w:rPr>
        <w:t>[OLAH, 2014], [SURYANI, 2017]</w:t>
      </w:r>
      <w:r w:rsidRPr="00A1661A">
        <w:rPr>
          <w:lang w:val="pt-BR"/>
        </w:rPr>
        <w:t xml:space="preserve">, que </w:t>
      </w:r>
      <w:r w:rsidRPr="00425735">
        <w:rPr>
          <w:lang w:val="pt-BR"/>
        </w:rPr>
        <w:t>tem demonstrado performance razoável em tarefas difíceis de reconhecimento visual, muitas vezes se igualando ou até mesmo superando a visão humana</w:t>
      </w:r>
      <w:r w:rsidR="00A1661A">
        <w:rPr>
          <w:lang w:val="pt-BR"/>
        </w:rPr>
        <w:t>.</w:t>
      </w:r>
    </w:p>
    <w:p w14:paraId="5EBBC9E5" w14:textId="77777777" w:rsidR="003503A0" w:rsidRDefault="00A1661A" w:rsidP="0051762F">
      <w:pPr>
        <w:keepNext/>
        <w:ind w:left="-5" w:right="232"/>
        <w:jc w:val="center"/>
      </w:pPr>
      <w:r>
        <w:rPr>
          <w:noProof/>
          <w:lang w:val="pt-BR"/>
        </w:rPr>
        <w:drawing>
          <wp:inline distT="0" distB="0" distL="0" distR="0" wp14:anchorId="204BA2C1" wp14:editId="03EB45CD">
            <wp:extent cx="2742605" cy="1571625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1291"/>
                    <a:stretch/>
                  </pic:blipFill>
                  <pic:spPr bwMode="auto">
                    <a:xfrm>
                      <a:off x="0" y="0"/>
                      <a:ext cx="2761304" cy="158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6BED8" w14:textId="1984DD76" w:rsidR="00A1661A" w:rsidRDefault="003503A0" w:rsidP="0051762F">
      <w:pPr>
        <w:pStyle w:val="Legenda"/>
        <w:rPr>
          <w:lang w:val="pt-BR"/>
        </w:rPr>
      </w:pPr>
      <w:r w:rsidRPr="0051762F">
        <w:rPr>
          <w:lang w:val="pt-BR"/>
        </w:rPr>
        <w:t xml:space="preserve">Figura </w:t>
      </w:r>
      <w:r>
        <w:fldChar w:fldCharType="begin"/>
      </w:r>
      <w:r w:rsidRPr="0051762F">
        <w:rPr>
          <w:lang w:val="pt-BR"/>
        </w:rPr>
        <w:instrText xml:space="preserve"> SEQ Figura \* ARABIC </w:instrText>
      </w:r>
      <w:r>
        <w:fldChar w:fldCharType="separate"/>
      </w:r>
      <w:r>
        <w:rPr>
          <w:noProof/>
          <w:lang w:val="pt-BR"/>
        </w:rPr>
        <w:t>2</w:t>
      </w:r>
      <w:r>
        <w:fldChar w:fldCharType="end"/>
      </w:r>
      <w:r w:rsidRPr="0051762F">
        <w:rPr>
          <w:lang w:val="pt-BR"/>
        </w:rPr>
        <w:t xml:space="preserve">. Representação de uma Rede Neural Artificial </w:t>
      </w:r>
      <w:proofErr w:type="spellStart"/>
      <w:r w:rsidRPr="0051762F">
        <w:rPr>
          <w:lang w:val="pt-BR"/>
        </w:rPr>
        <w:t>Convolutiva</w:t>
      </w:r>
      <w:proofErr w:type="spellEnd"/>
    </w:p>
    <w:p w14:paraId="136E651C" w14:textId="02AD4057" w:rsidR="00425735" w:rsidRDefault="00A1661A" w:rsidP="00A0256A">
      <w:pPr>
        <w:ind w:left="-5" w:right="232"/>
        <w:rPr>
          <w:lang w:val="pt-BR"/>
        </w:rPr>
      </w:pPr>
      <w:r>
        <w:rPr>
          <w:lang w:val="pt-BR"/>
        </w:rPr>
        <w:tab/>
      </w:r>
      <w:r w:rsidR="00915EED" w:rsidRPr="00425735">
        <w:rPr>
          <w:lang w:val="pt-BR"/>
        </w:rPr>
        <w:t>Tais redes tem sido validadas através</w:t>
      </w:r>
      <w:r w:rsidR="008C32DD">
        <w:rPr>
          <w:lang w:val="pt-BR"/>
        </w:rPr>
        <w:t xml:space="preserve"> de comparações de atividades feitas com imagens</w:t>
      </w:r>
      <w:r w:rsidR="00915EED" w:rsidRPr="00425735">
        <w:rPr>
          <w:lang w:val="pt-BR"/>
        </w:rPr>
        <w:t xml:space="preserve"> da ferramenta </w:t>
      </w:r>
      <w:proofErr w:type="spellStart"/>
      <w:r w:rsidR="00915EED" w:rsidRPr="00425735">
        <w:rPr>
          <w:lang w:val="pt-BR"/>
        </w:rPr>
        <w:t>ImageNet</w:t>
      </w:r>
      <w:proofErr w:type="spellEnd"/>
      <w:r w:rsidR="00915EED" w:rsidRPr="00A1661A">
        <w:rPr>
          <w:lang w:val="pt-BR"/>
        </w:rPr>
        <w:t>,</w:t>
      </w:r>
      <w:r w:rsidR="00245FDB">
        <w:rPr>
          <w:lang w:val="pt-BR"/>
        </w:rPr>
        <w:t xml:space="preserve"> um banco de dados de imagens para pesquisadores,</w:t>
      </w:r>
      <w:r w:rsidR="00915EED" w:rsidRPr="00A1661A">
        <w:rPr>
          <w:lang w:val="pt-BR"/>
        </w:rPr>
        <w:t xml:space="preserve"> </w:t>
      </w:r>
      <w:r w:rsidR="00245FDB">
        <w:rPr>
          <w:lang w:val="pt-BR"/>
        </w:rPr>
        <w:lastRenderedPageBreak/>
        <w:t xml:space="preserve">trazendo </w:t>
      </w:r>
      <w:r w:rsidR="00915EED" w:rsidRPr="00A1661A">
        <w:rPr>
          <w:lang w:val="pt-BR"/>
        </w:rPr>
        <w:t xml:space="preserve">um benchmark acadêmico para visão computacional,  </w:t>
      </w:r>
      <w:r w:rsidR="00915EED" w:rsidRPr="00425735">
        <w:rPr>
          <w:lang w:val="pt-BR"/>
        </w:rPr>
        <w:t xml:space="preserve">e os modelos vêm sucessivamente demonstrando melhorias, como podem ser vistos nos modelos: </w:t>
      </w:r>
      <w:proofErr w:type="spellStart"/>
      <w:r w:rsidR="00915EED" w:rsidRPr="00425735">
        <w:rPr>
          <w:lang w:val="pt-BR"/>
        </w:rPr>
        <w:t>QuocNet</w:t>
      </w:r>
      <w:proofErr w:type="spellEnd"/>
      <w:r w:rsidR="00915EED" w:rsidRPr="00425735">
        <w:rPr>
          <w:lang w:val="pt-BR"/>
        </w:rPr>
        <w:t xml:space="preserve"> </w:t>
      </w:r>
      <w:r w:rsidR="00425735" w:rsidRPr="00425735">
        <w:rPr>
          <w:lang w:val="pt-BR"/>
        </w:rPr>
        <w:t xml:space="preserve">descrito em </w:t>
      </w:r>
      <w:proofErr w:type="spellStart"/>
      <w:r w:rsidR="00915EED" w:rsidRPr="0051762F">
        <w:rPr>
          <w:i/>
          <w:lang w:val="pt-BR"/>
        </w:rPr>
        <w:t>Building</w:t>
      </w:r>
      <w:proofErr w:type="spellEnd"/>
      <w:r w:rsidR="00915EED" w:rsidRPr="0051762F">
        <w:rPr>
          <w:i/>
          <w:lang w:val="pt-BR"/>
        </w:rPr>
        <w:t xml:space="preserve"> High-</w:t>
      </w:r>
      <w:proofErr w:type="spellStart"/>
      <w:r w:rsidR="00915EED" w:rsidRPr="0051762F">
        <w:rPr>
          <w:i/>
          <w:lang w:val="pt-BR"/>
        </w:rPr>
        <w:t>level</w:t>
      </w:r>
      <w:proofErr w:type="spellEnd"/>
      <w:r w:rsidR="00915EED" w:rsidRPr="0051762F">
        <w:rPr>
          <w:i/>
          <w:lang w:val="pt-BR"/>
        </w:rPr>
        <w:t xml:space="preserve"> </w:t>
      </w:r>
      <w:proofErr w:type="spellStart"/>
      <w:r w:rsidR="00915EED" w:rsidRPr="0051762F">
        <w:rPr>
          <w:i/>
          <w:lang w:val="pt-BR"/>
        </w:rPr>
        <w:t>Features</w:t>
      </w:r>
      <w:proofErr w:type="spellEnd"/>
      <w:r w:rsidR="00915EED" w:rsidRPr="0051762F">
        <w:rPr>
          <w:i/>
          <w:lang w:val="pt-BR"/>
        </w:rPr>
        <w:t xml:space="preserve"> </w:t>
      </w:r>
      <w:proofErr w:type="spellStart"/>
      <w:r w:rsidR="00915EED" w:rsidRPr="0051762F">
        <w:rPr>
          <w:i/>
          <w:lang w:val="pt-BR"/>
        </w:rPr>
        <w:t>Using</w:t>
      </w:r>
      <w:proofErr w:type="spellEnd"/>
      <w:r w:rsidR="00915EED" w:rsidRPr="0051762F">
        <w:rPr>
          <w:i/>
          <w:lang w:val="pt-BR"/>
        </w:rPr>
        <w:t xml:space="preserve"> </w:t>
      </w:r>
      <w:proofErr w:type="spellStart"/>
      <w:r w:rsidR="00915EED" w:rsidRPr="0051762F">
        <w:rPr>
          <w:i/>
          <w:lang w:val="pt-BR"/>
        </w:rPr>
        <w:t>Large</w:t>
      </w:r>
      <w:proofErr w:type="spellEnd"/>
      <w:r w:rsidR="00915EED" w:rsidRPr="0051762F">
        <w:rPr>
          <w:i/>
          <w:lang w:val="pt-BR"/>
        </w:rPr>
        <w:t xml:space="preserve"> </w:t>
      </w:r>
      <w:proofErr w:type="spellStart"/>
      <w:r w:rsidR="00915EED" w:rsidRPr="0051762F">
        <w:rPr>
          <w:i/>
          <w:lang w:val="pt-BR"/>
        </w:rPr>
        <w:t>Scale</w:t>
      </w:r>
      <w:proofErr w:type="spellEnd"/>
      <w:r w:rsidR="00915EED" w:rsidRPr="0051762F">
        <w:rPr>
          <w:i/>
          <w:lang w:val="pt-BR"/>
        </w:rPr>
        <w:t xml:space="preserve"> </w:t>
      </w:r>
      <w:proofErr w:type="spellStart"/>
      <w:r w:rsidR="00915EED" w:rsidRPr="0051762F">
        <w:rPr>
          <w:i/>
          <w:lang w:val="pt-BR"/>
        </w:rPr>
        <w:t>Unsupervised</w:t>
      </w:r>
      <w:proofErr w:type="spellEnd"/>
      <w:r w:rsidR="00915EED" w:rsidRPr="0051762F">
        <w:rPr>
          <w:i/>
          <w:lang w:val="pt-BR"/>
        </w:rPr>
        <w:t xml:space="preserve"> Learning</w:t>
      </w:r>
      <w:r w:rsidR="00425735" w:rsidRPr="0051762F">
        <w:rPr>
          <w:i/>
          <w:lang w:val="pt-BR"/>
        </w:rPr>
        <w:t xml:space="preserve"> </w:t>
      </w:r>
      <w:r w:rsidR="00FE4430">
        <w:rPr>
          <w:lang w:val="pt-BR"/>
        </w:rPr>
        <w:t>(2012)</w:t>
      </w:r>
      <w:r w:rsidR="00915EED" w:rsidRPr="00A1661A">
        <w:rPr>
          <w:lang w:val="pt-BR"/>
        </w:rPr>
        <w:t>,</w:t>
      </w:r>
      <w:r w:rsidR="00425735" w:rsidRPr="00425735">
        <w:rPr>
          <w:lang w:val="pt-BR"/>
        </w:rPr>
        <w:t xml:space="preserve">  </w:t>
      </w:r>
      <w:proofErr w:type="spellStart"/>
      <w:r w:rsidR="00425735" w:rsidRPr="00A1661A">
        <w:rPr>
          <w:lang w:val="pt-BR"/>
        </w:rPr>
        <w:t>AlexNet</w:t>
      </w:r>
      <w:proofErr w:type="spellEnd"/>
      <w:r w:rsidR="00425735" w:rsidRPr="00A1661A">
        <w:rPr>
          <w:lang w:val="pt-BR"/>
        </w:rPr>
        <w:t xml:space="preserve"> descrito em </w:t>
      </w:r>
      <w:proofErr w:type="spellStart"/>
      <w:r w:rsidR="00425735" w:rsidRPr="0051762F">
        <w:rPr>
          <w:i/>
          <w:lang w:val="pt-BR"/>
        </w:rPr>
        <w:t>ImageNet</w:t>
      </w:r>
      <w:proofErr w:type="spellEnd"/>
      <w:r w:rsidR="00425735" w:rsidRPr="0051762F">
        <w:rPr>
          <w:i/>
          <w:lang w:val="pt-BR"/>
        </w:rPr>
        <w:t xml:space="preserve"> </w:t>
      </w:r>
      <w:proofErr w:type="spellStart"/>
      <w:r w:rsidR="00425735" w:rsidRPr="0051762F">
        <w:rPr>
          <w:i/>
          <w:lang w:val="pt-BR"/>
        </w:rPr>
        <w:t>Classification</w:t>
      </w:r>
      <w:proofErr w:type="spellEnd"/>
      <w:r w:rsidR="00425735" w:rsidRPr="0051762F">
        <w:rPr>
          <w:i/>
          <w:lang w:val="pt-BR"/>
        </w:rPr>
        <w:t xml:space="preserve"> </w:t>
      </w:r>
      <w:proofErr w:type="spellStart"/>
      <w:r w:rsidR="00425735" w:rsidRPr="0051762F">
        <w:rPr>
          <w:i/>
          <w:lang w:val="pt-BR"/>
        </w:rPr>
        <w:t>with</w:t>
      </w:r>
      <w:proofErr w:type="spellEnd"/>
      <w:r w:rsidR="00425735" w:rsidRPr="0051762F">
        <w:rPr>
          <w:i/>
          <w:lang w:val="pt-BR"/>
        </w:rPr>
        <w:t xml:space="preserve"> </w:t>
      </w:r>
      <w:proofErr w:type="spellStart"/>
      <w:r w:rsidR="00425735" w:rsidRPr="0051762F">
        <w:rPr>
          <w:i/>
          <w:lang w:val="pt-BR"/>
        </w:rPr>
        <w:t>Deep</w:t>
      </w:r>
      <w:proofErr w:type="spellEnd"/>
      <w:r w:rsidR="00425735" w:rsidRPr="0051762F">
        <w:rPr>
          <w:i/>
          <w:lang w:val="pt-BR"/>
        </w:rPr>
        <w:t xml:space="preserve"> </w:t>
      </w:r>
      <w:proofErr w:type="spellStart"/>
      <w:r w:rsidR="00425735" w:rsidRPr="0051762F">
        <w:rPr>
          <w:i/>
          <w:lang w:val="pt-BR"/>
        </w:rPr>
        <w:t>Convolutional</w:t>
      </w:r>
      <w:proofErr w:type="spellEnd"/>
      <w:r w:rsidR="00425735" w:rsidRPr="0051762F">
        <w:rPr>
          <w:i/>
          <w:lang w:val="pt-BR"/>
        </w:rPr>
        <w:t xml:space="preserve"> Neural Network</w:t>
      </w:r>
      <w:r w:rsidR="00425735" w:rsidRPr="0051762F">
        <w:rPr>
          <w:lang w:val="pt-BR"/>
        </w:rPr>
        <w:t xml:space="preserve"> </w:t>
      </w:r>
      <w:r w:rsidR="00FE4430">
        <w:rPr>
          <w:lang w:val="pt-BR"/>
        </w:rPr>
        <w:t>(2012)</w:t>
      </w:r>
      <w:r w:rsidR="00425735" w:rsidRPr="0051762F">
        <w:rPr>
          <w:lang w:val="pt-BR"/>
        </w:rPr>
        <w:t xml:space="preserve">, </w:t>
      </w:r>
      <w:proofErr w:type="spellStart"/>
      <w:r w:rsidR="00425735" w:rsidRPr="0051762F">
        <w:rPr>
          <w:lang w:val="pt-BR"/>
        </w:rPr>
        <w:t>Inception</w:t>
      </w:r>
      <w:proofErr w:type="spellEnd"/>
      <w:r w:rsidR="00425735" w:rsidRPr="0051762F">
        <w:rPr>
          <w:lang w:val="pt-BR"/>
        </w:rPr>
        <w:t xml:space="preserve"> (</w:t>
      </w:r>
      <w:proofErr w:type="spellStart"/>
      <w:r w:rsidR="00425735" w:rsidRPr="0051762F">
        <w:rPr>
          <w:lang w:val="pt-BR"/>
        </w:rPr>
        <w:t>GoogLeNet</w:t>
      </w:r>
      <w:proofErr w:type="spellEnd"/>
      <w:r w:rsidR="00425735" w:rsidRPr="0051762F">
        <w:rPr>
          <w:lang w:val="pt-BR"/>
        </w:rPr>
        <w:t xml:space="preserve">) descrito em </w:t>
      </w:r>
      <w:proofErr w:type="spellStart"/>
      <w:r w:rsidR="00425735" w:rsidRPr="0051762F">
        <w:rPr>
          <w:i/>
          <w:lang w:val="pt-BR"/>
        </w:rPr>
        <w:t>Going</w:t>
      </w:r>
      <w:proofErr w:type="spellEnd"/>
      <w:r w:rsidR="00425735" w:rsidRPr="0051762F">
        <w:rPr>
          <w:i/>
          <w:lang w:val="pt-BR"/>
        </w:rPr>
        <w:t xml:space="preserve"> </w:t>
      </w:r>
      <w:proofErr w:type="spellStart"/>
      <w:r w:rsidR="00425735" w:rsidRPr="0051762F">
        <w:rPr>
          <w:i/>
          <w:lang w:val="pt-BR"/>
        </w:rPr>
        <w:t>Deeper</w:t>
      </w:r>
      <w:proofErr w:type="spellEnd"/>
      <w:r w:rsidR="00425735" w:rsidRPr="0051762F">
        <w:rPr>
          <w:i/>
          <w:lang w:val="pt-BR"/>
        </w:rPr>
        <w:t xml:space="preserve"> </w:t>
      </w:r>
      <w:proofErr w:type="spellStart"/>
      <w:r w:rsidR="00425735" w:rsidRPr="0051762F">
        <w:rPr>
          <w:i/>
          <w:lang w:val="pt-BR"/>
        </w:rPr>
        <w:t>with</w:t>
      </w:r>
      <w:proofErr w:type="spellEnd"/>
      <w:r w:rsidR="00425735" w:rsidRPr="0051762F">
        <w:rPr>
          <w:i/>
          <w:lang w:val="pt-BR"/>
        </w:rPr>
        <w:t xml:space="preserve"> </w:t>
      </w:r>
      <w:proofErr w:type="spellStart"/>
      <w:r w:rsidR="00425735" w:rsidRPr="0051762F">
        <w:rPr>
          <w:i/>
          <w:lang w:val="pt-BR"/>
        </w:rPr>
        <w:t>Convolutions</w:t>
      </w:r>
      <w:proofErr w:type="spellEnd"/>
      <w:r w:rsidR="00425735" w:rsidRPr="0051762F">
        <w:rPr>
          <w:lang w:val="pt-BR"/>
        </w:rPr>
        <w:t xml:space="preserve"> </w:t>
      </w:r>
      <w:r w:rsidR="00FE4430">
        <w:rPr>
          <w:lang w:val="pt-BR"/>
        </w:rPr>
        <w:t>(</w:t>
      </w:r>
      <w:r w:rsidR="00425735" w:rsidRPr="0051762F">
        <w:rPr>
          <w:lang w:val="pt-BR"/>
        </w:rPr>
        <w:t>2014</w:t>
      </w:r>
      <w:r w:rsidR="00FE4430">
        <w:rPr>
          <w:lang w:val="pt-BR"/>
        </w:rPr>
        <w:t>)</w:t>
      </w:r>
      <w:r w:rsidRPr="00A1661A">
        <w:rPr>
          <w:lang w:val="pt-BR"/>
        </w:rPr>
        <w:t xml:space="preserve"> ,</w:t>
      </w:r>
      <w:r w:rsidR="00425735" w:rsidRPr="0051762F">
        <w:rPr>
          <w:lang w:val="pt-BR"/>
        </w:rPr>
        <w:t xml:space="preserve"> </w:t>
      </w:r>
      <w:r w:rsidR="00425735" w:rsidRPr="0051762F">
        <w:rPr>
          <w:lang w:val="pt-BR"/>
        </w:rPr>
        <w:tab/>
        <w:t xml:space="preserve">BN-Inception-v2 descrito em </w:t>
      </w:r>
      <w:r w:rsidR="00425735" w:rsidRPr="0051762F">
        <w:rPr>
          <w:i/>
          <w:lang w:val="pt-BR"/>
        </w:rPr>
        <w:t xml:space="preserve">Batch </w:t>
      </w:r>
      <w:proofErr w:type="spellStart"/>
      <w:r w:rsidR="00425735" w:rsidRPr="0051762F">
        <w:rPr>
          <w:i/>
          <w:lang w:val="pt-BR"/>
        </w:rPr>
        <w:t>Normalization</w:t>
      </w:r>
      <w:proofErr w:type="spellEnd"/>
      <w:r w:rsidR="00425735" w:rsidRPr="0051762F">
        <w:rPr>
          <w:i/>
          <w:lang w:val="pt-BR"/>
        </w:rPr>
        <w:t xml:space="preserve">: </w:t>
      </w:r>
      <w:proofErr w:type="spellStart"/>
      <w:r w:rsidR="00425735" w:rsidRPr="0051762F">
        <w:rPr>
          <w:i/>
          <w:lang w:val="pt-BR"/>
        </w:rPr>
        <w:t>Accelerating</w:t>
      </w:r>
      <w:proofErr w:type="spellEnd"/>
      <w:r w:rsidR="00425735" w:rsidRPr="0051762F">
        <w:rPr>
          <w:i/>
          <w:lang w:val="pt-BR"/>
        </w:rPr>
        <w:t xml:space="preserve"> </w:t>
      </w:r>
      <w:proofErr w:type="spellStart"/>
      <w:r w:rsidR="00425735" w:rsidRPr="0051762F">
        <w:rPr>
          <w:i/>
          <w:lang w:val="pt-BR"/>
        </w:rPr>
        <w:t>Deep</w:t>
      </w:r>
      <w:proofErr w:type="spellEnd"/>
      <w:r w:rsidR="00425735" w:rsidRPr="0051762F">
        <w:rPr>
          <w:i/>
          <w:lang w:val="pt-BR"/>
        </w:rPr>
        <w:t xml:space="preserve"> Network Training </w:t>
      </w:r>
      <w:proofErr w:type="spellStart"/>
      <w:r w:rsidR="00425735" w:rsidRPr="0051762F">
        <w:rPr>
          <w:i/>
          <w:lang w:val="pt-BR"/>
        </w:rPr>
        <w:t>by</w:t>
      </w:r>
      <w:proofErr w:type="spellEnd"/>
      <w:r w:rsidR="00425735" w:rsidRPr="0051762F">
        <w:rPr>
          <w:i/>
          <w:lang w:val="pt-BR"/>
        </w:rPr>
        <w:t xml:space="preserve"> </w:t>
      </w:r>
      <w:proofErr w:type="spellStart"/>
      <w:r w:rsidR="00425735" w:rsidRPr="0051762F">
        <w:rPr>
          <w:i/>
          <w:lang w:val="pt-BR"/>
        </w:rPr>
        <w:t>Reducing</w:t>
      </w:r>
      <w:proofErr w:type="spellEnd"/>
      <w:r w:rsidR="00425735" w:rsidRPr="0051762F">
        <w:rPr>
          <w:i/>
          <w:lang w:val="pt-BR"/>
        </w:rPr>
        <w:t xml:space="preserve"> </w:t>
      </w:r>
      <w:proofErr w:type="spellStart"/>
      <w:r w:rsidR="00425735" w:rsidRPr="0051762F">
        <w:rPr>
          <w:i/>
          <w:lang w:val="pt-BR"/>
        </w:rPr>
        <w:t>Internal</w:t>
      </w:r>
      <w:proofErr w:type="spellEnd"/>
      <w:r w:rsidR="00425735" w:rsidRPr="0051762F">
        <w:rPr>
          <w:i/>
          <w:lang w:val="pt-BR"/>
        </w:rPr>
        <w:t xml:space="preserve"> </w:t>
      </w:r>
      <w:proofErr w:type="spellStart"/>
      <w:r w:rsidR="00425735" w:rsidRPr="0051762F">
        <w:rPr>
          <w:i/>
          <w:lang w:val="pt-BR"/>
        </w:rPr>
        <w:t>Covariate</w:t>
      </w:r>
      <w:proofErr w:type="spellEnd"/>
      <w:r w:rsidR="00425735" w:rsidRPr="0051762F">
        <w:rPr>
          <w:i/>
          <w:lang w:val="pt-BR"/>
        </w:rPr>
        <w:t xml:space="preserve"> Shift</w:t>
      </w:r>
      <w:r w:rsidR="00425735" w:rsidRPr="0051762F">
        <w:rPr>
          <w:lang w:val="pt-BR"/>
        </w:rPr>
        <w:t xml:space="preserve"> </w:t>
      </w:r>
      <w:r w:rsidR="00FE4430">
        <w:rPr>
          <w:lang w:val="pt-BR"/>
        </w:rPr>
        <w:t>(</w:t>
      </w:r>
      <w:r w:rsidR="00425735" w:rsidRPr="0051762F">
        <w:rPr>
          <w:lang w:val="pt-BR"/>
        </w:rPr>
        <w:t>2015</w:t>
      </w:r>
      <w:r w:rsidR="00FE4430">
        <w:rPr>
          <w:lang w:val="pt-BR"/>
        </w:rPr>
        <w:t>)</w:t>
      </w:r>
      <w:r>
        <w:rPr>
          <w:lang w:val="pt-BR"/>
        </w:rPr>
        <w:t xml:space="preserve"> e finalmente Inception-v3, o atual modelo utilizado pela Google e que é descrito em </w:t>
      </w:r>
      <w:proofErr w:type="spellStart"/>
      <w:r w:rsidRPr="0051762F">
        <w:rPr>
          <w:i/>
          <w:lang w:val="pt-BR"/>
        </w:rPr>
        <w:t>Rethinking</w:t>
      </w:r>
      <w:proofErr w:type="spellEnd"/>
      <w:r w:rsidRPr="0051762F">
        <w:rPr>
          <w:i/>
          <w:lang w:val="pt-BR"/>
        </w:rPr>
        <w:t xml:space="preserve"> </w:t>
      </w:r>
      <w:proofErr w:type="spellStart"/>
      <w:r w:rsidRPr="0051762F">
        <w:rPr>
          <w:i/>
          <w:lang w:val="pt-BR"/>
        </w:rPr>
        <w:t>the</w:t>
      </w:r>
      <w:proofErr w:type="spellEnd"/>
      <w:r w:rsidRPr="0051762F">
        <w:rPr>
          <w:i/>
          <w:lang w:val="pt-BR"/>
        </w:rPr>
        <w:t xml:space="preserve"> </w:t>
      </w:r>
      <w:proofErr w:type="spellStart"/>
      <w:r w:rsidRPr="0051762F">
        <w:rPr>
          <w:i/>
          <w:lang w:val="pt-BR"/>
        </w:rPr>
        <w:t>Inception</w:t>
      </w:r>
      <w:proofErr w:type="spellEnd"/>
      <w:r w:rsidRPr="0051762F">
        <w:rPr>
          <w:i/>
          <w:lang w:val="pt-BR"/>
        </w:rPr>
        <w:t xml:space="preserve"> </w:t>
      </w:r>
      <w:proofErr w:type="spellStart"/>
      <w:r w:rsidRPr="0051762F">
        <w:rPr>
          <w:i/>
          <w:lang w:val="pt-BR"/>
        </w:rPr>
        <w:t>Architecture</w:t>
      </w:r>
      <w:proofErr w:type="spellEnd"/>
      <w:r w:rsidRPr="0051762F">
        <w:rPr>
          <w:i/>
          <w:lang w:val="pt-BR"/>
        </w:rPr>
        <w:t xml:space="preserve"> for Computer Vision</w:t>
      </w:r>
      <w:r>
        <w:rPr>
          <w:lang w:val="pt-BR"/>
        </w:rPr>
        <w:t xml:space="preserve"> </w:t>
      </w:r>
      <w:r w:rsidR="00FE4430">
        <w:rPr>
          <w:lang w:val="pt-BR"/>
        </w:rPr>
        <w:t>(</w:t>
      </w:r>
      <w:r>
        <w:rPr>
          <w:lang w:val="pt-BR"/>
        </w:rPr>
        <w:t>2015</w:t>
      </w:r>
      <w:r w:rsidR="00FE4430">
        <w:rPr>
          <w:lang w:val="pt-BR"/>
        </w:rPr>
        <w:t>)</w:t>
      </w:r>
      <w:r>
        <w:rPr>
          <w:lang w:val="pt-BR"/>
        </w:rPr>
        <w:t>.</w:t>
      </w:r>
      <w:r w:rsidR="00425735">
        <w:rPr>
          <w:lang w:val="pt-BR"/>
        </w:rPr>
        <w:tab/>
      </w:r>
    </w:p>
    <w:p w14:paraId="0C03CE33" w14:textId="77777777" w:rsidR="00915EED" w:rsidRPr="00194235" w:rsidRDefault="00915EED" w:rsidP="00A0256A">
      <w:pPr>
        <w:ind w:left="-5" w:right="232"/>
        <w:rPr>
          <w:lang w:val="pt-BR"/>
        </w:rPr>
      </w:pPr>
    </w:p>
    <w:p w14:paraId="0BB3E850" w14:textId="77777777" w:rsidR="004679C1" w:rsidRPr="003A5B58" w:rsidRDefault="00603861" w:rsidP="000B1FC1">
      <w:pPr>
        <w:pStyle w:val="Ttulo1"/>
        <w:rPr>
          <w:lang w:val="pt-BR"/>
        </w:rPr>
      </w:pPr>
      <w:r w:rsidRPr="003A5B58">
        <w:rPr>
          <w:lang w:val="pt-BR"/>
        </w:rPr>
        <w:t>3</w:t>
      </w:r>
      <w:r w:rsidR="00EC49FE" w:rsidRPr="003A5B58">
        <w:rPr>
          <w:lang w:val="pt-BR"/>
        </w:rPr>
        <w:t xml:space="preserve">. </w:t>
      </w:r>
      <w:r w:rsidR="004E249A" w:rsidRPr="003A5B58">
        <w:rPr>
          <w:lang w:val="pt-BR"/>
        </w:rPr>
        <w:t>Metodologia</w:t>
      </w:r>
    </w:p>
    <w:p w14:paraId="56FED45E" w14:textId="5C81B0C4" w:rsidR="00B410EA" w:rsidRDefault="003503A0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40D57" wp14:editId="62E9EEAF">
                <wp:simplePos x="0" y="0"/>
                <wp:positionH relativeFrom="margin">
                  <wp:align>left</wp:align>
                </wp:positionH>
                <wp:positionV relativeFrom="paragraph">
                  <wp:posOffset>1883410</wp:posOffset>
                </wp:positionV>
                <wp:extent cx="5391150" cy="409575"/>
                <wp:effectExtent l="0" t="0" r="0" b="9525"/>
                <wp:wrapTopAndBottom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4095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9AC7EF" w14:textId="066E28B6" w:rsidR="003503A0" w:rsidRPr="0051762F" w:rsidRDefault="003503A0" w:rsidP="0051762F">
                            <w:pPr>
                              <w:pStyle w:val="Legenda"/>
                              <w:rPr>
                                <w:noProof/>
                                <w:lang w:val="pt-BR"/>
                              </w:rPr>
                            </w:pPr>
                            <w:r w:rsidRPr="0051762F">
                              <w:rPr>
                                <w:lang w:val="pt-BR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51762F">
                              <w:rPr>
                                <w:lang w:val="pt-BR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pt-BR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51762F">
                              <w:rPr>
                                <w:lang w:val="pt-BR"/>
                              </w:rPr>
                              <w:t xml:space="preserve">. Imagens originais dos personagens </w:t>
                            </w:r>
                            <w:proofErr w:type="spellStart"/>
                            <w:r w:rsidRPr="0051762F">
                              <w:rPr>
                                <w:lang w:val="pt-BR"/>
                              </w:rPr>
                              <w:t>Bulbasaur</w:t>
                            </w:r>
                            <w:proofErr w:type="spellEnd"/>
                            <w:r w:rsidRPr="0051762F">
                              <w:rPr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51762F">
                              <w:rPr>
                                <w:lang w:val="pt-BR"/>
                              </w:rPr>
                              <w:t>Charmander</w:t>
                            </w:r>
                            <w:proofErr w:type="spellEnd"/>
                            <w:r w:rsidRPr="0051762F">
                              <w:rPr>
                                <w:lang w:val="pt-BR"/>
                              </w:rPr>
                              <w:t xml:space="preserve"> e </w:t>
                            </w:r>
                            <w:proofErr w:type="spellStart"/>
                            <w:r w:rsidRPr="0051762F">
                              <w:rPr>
                                <w:lang w:val="pt-BR"/>
                              </w:rPr>
                              <w:t>Squirtle</w:t>
                            </w:r>
                            <w:proofErr w:type="spellEnd"/>
                            <w:r w:rsidRPr="0051762F">
                              <w:rPr>
                                <w:lang w:val="pt-BR"/>
                              </w:rPr>
                              <w:t xml:space="preserve"> respectivamente, retiradas do reposit</w:t>
                            </w:r>
                            <w:r>
                              <w:rPr>
                                <w:lang w:val="pt-BR"/>
                              </w:rPr>
                              <w:t>ório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40D57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0;margin-top:148.3pt;width:424.5pt;height:32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" stroked="f">
                <v:textbox inset="0,0,0,0">
                  <w:txbxContent>
                    <w:p w14:paraId="299AC7EF" w14:textId="066E28B6" w:rsidR="003503A0" w:rsidRPr="0051762F" w:rsidRDefault="003503A0" w:rsidP="0051762F">
                      <w:pPr>
                        <w:pStyle w:val="Legenda"/>
                        <w:rPr>
                          <w:noProof/>
                          <w:lang w:val="pt-BR"/>
                        </w:rPr>
                      </w:pPr>
                      <w:r w:rsidRPr="0051762F">
                        <w:rPr>
                          <w:lang w:val="pt-BR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51762F">
                        <w:rPr>
                          <w:lang w:val="pt-BR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pt-BR"/>
                        </w:rPr>
                        <w:t>3</w:t>
                      </w:r>
                      <w:r>
                        <w:fldChar w:fldCharType="end"/>
                      </w:r>
                      <w:r w:rsidRPr="0051762F">
                        <w:rPr>
                          <w:lang w:val="pt-BR"/>
                        </w:rPr>
                        <w:t>. Imagens originais dos personagens Bulbasaur, Charmander e Squirtle respectivamente, retiradas do reposit</w:t>
                      </w:r>
                      <w:r>
                        <w:rPr>
                          <w:lang w:val="pt-BR"/>
                        </w:rPr>
                        <w:t>ório online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52648">
        <w:rPr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8ADA6C7" wp14:editId="3159FF45">
            <wp:simplePos x="0" y="0"/>
            <wp:positionH relativeFrom="column">
              <wp:posOffset>1386840</wp:posOffset>
            </wp:positionH>
            <wp:positionV relativeFrom="paragraph">
              <wp:posOffset>1068070</wp:posOffset>
            </wp:positionV>
            <wp:extent cx="2286000" cy="762000"/>
            <wp:effectExtent l="0" t="0" r="0" b="0"/>
            <wp:wrapTopAndBottom/>
            <wp:docPr id="4" name="Imagem 4" descr="C:\Users\shina\AppData\Local\Microsoft\Windows\INetCacheContent.Word\personagem_art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ina\AppData\Local\Microsoft\Windows\INetCacheContent.Word\personagem_artig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7AD5">
        <w:rPr>
          <w:lang w:val="pt-BR"/>
        </w:rPr>
        <w:t xml:space="preserve">Foi definido o </w:t>
      </w:r>
      <w:r w:rsidR="002A1FCD">
        <w:rPr>
          <w:lang w:val="pt-BR"/>
        </w:rPr>
        <w:t>uso de uma</w:t>
      </w:r>
      <w:r w:rsidR="00C57AD5">
        <w:rPr>
          <w:lang w:val="pt-BR"/>
        </w:rPr>
        <w:t xml:space="preserve"> RNA </w:t>
      </w:r>
      <w:proofErr w:type="spellStart"/>
      <w:r w:rsidR="002A1FCD">
        <w:rPr>
          <w:lang w:val="pt-BR"/>
        </w:rPr>
        <w:t>Perceptron</w:t>
      </w:r>
      <w:proofErr w:type="spellEnd"/>
      <w:r w:rsidR="002A1FCD">
        <w:rPr>
          <w:lang w:val="pt-BR"/>
        </w:rPr>
        <w:t xml:space="preserve"> de multicamadas </w:t>
      </w:r>
      <w:r w:rsidR="005E7D5B">
        <w:rPr>
          <w:lang w:val="pt-BR"/>
        </w:rPr>
        <w:t xml:space="preserve">com algoritmo de </w:t>
      </w:r>
      <w:proofErr w:type="spellStart"/>
      <w:proofErr w:type="gramStart"/>
      <w:r w:rsidR="005E7D5B" w:rsidRPr="00D25556">
        <w:rPr>
          <w:i/>
          <w:lang w:val="pt-BR"/>
        </w:rPr>
        <w:t>backpropagation</w:t>
      </w:r>
      <w:proofErr w:type="spellEnd"/>
      <w:proofErr w:type="gramEnd"/>
      <w:r w:rsidR="005E7D5B">
        <w:rPr>
          <w:lang w:val="pt-BR"/>
        </w:rPr>
        <w:t xml:space="preserve"> </w:t>
      </w:r>
      <w:r w:rsidR="002A1FCD">
        <w:rPr>
          <w:lang w:val="pt-BR"/>
        </w:rPr>
        <w:t>para o</w:t>
      </w:r>
      <w:r w:rsidR="00615D6D">
        <w:rPr>
          <w:lang w:val="pt-BR"/>
        </w:rPr>
        <w:t xml:space="preserve"> reconhecimento de imagens, tendo como tema o reconhecimento de </w:t>
      </w:r>
      <w:r w:rsidR="002A1FCD">
        <w:rPr>
          <w:lang w:val="pt-BR"/>
        </w:rPr>
        <w:t xml:space="preserve">quadros de animação de </w:t>
      </w:r>
      <w:r w:rsidR="00615D6D">
        <w:rPr>
          <w:lang w:val="pt-BR"/>
        </w:rPr>
        <w:t xml:space="preserve">três </w:t>
      </w:r>
      <w:r w:rsidR="002A1FCD">
        <w:rPr>
          <w:lang w:val="pt-BR"/>
        </w:rPr>
        <w:t>personagens</w:t>
      </w:r>
      <w:r w:rsidR="00B410EA">
        <w:rPr>
          <w:lang w:val="pt-BR"/>
        </w:rPr>
        <w:t xml:space="preserve"> selecionados </w:t>
      </w:r>
      <w:r w:rsidR="002A1FCD">
        <w:rPr>
          <w:lang w:val="pt-BR"/>
        </w:rPr>
        <w:t>do</w:t>
      </w:r>
      <w:r w:rsidR="00C57AD5">
        <w:rPr>
          <w:lang w:val="pt-BR"/>
        </w:rPr>
        <w:t xml:space="preserve"> jogo</w:t>
      </w:r>
      <w:r w:rsidR="00615D6D">
        <w:rPr>
          <w:lang w:val="pt-BR"/>
        </w:rPr>
        <w:t xml:space="preserve"> </w:t>
      </w:r>
      <w:r w:rsidR="00615D6D" w:rsidRPr="00D25556">
        <w:rPr>
          <w:i/>
          <w:lang w:val="pt-BR"/>
        </w:rPr>
        <w:t>Pokémon Diamond</w:t>
      </w:r>
      <w:r w:rsidR="002A1FCD" w:rsidRPr="00D25556">
        <w:rPr>
          <w:i/>
          <w:lang w:val="pt-BR"/>
        </w:rPr>
        <w:t xml:space="preserve"> </w:t>
      </w:r>
      <w:proofErr w:type="spellStart"/>
      <w:r w:rsidR="002A1FCD" w:rsidRPr="00D25556">
        <w:rPr>
          <w:i/>
          <w:lang w:val="pt-BR"/>
        </w:rPr>
        <w:t>and</w:t>
      </w:r>
      <w:proofErr w:type="spellEnd"/>
      <w:r w:rsidR="002A1FCD" w:rsidRPr="00D25556">
        <w:rPr>
          <w:i/>
          <w:lang w:val="pt-BR"/>
        </w:rPr>
        <w:t xml:space="preserve"> Pearl</w:t>
      </w:r>
      <w:r w:rsidR="00B410EA" w:rsidRPr="00D25556">
        <w:rPr>
          <w:lang w:val="pt-BR"/>
        </w:rPr>
        <w:t>:</w:t>
      </w:r>
      <w:r w:rsidR="00B410EA" w:rsidRPr="00D25556">
        <w:rPr>
          <w:i/>
          <w:lang w:val="pt-BR"/>
        </w:rPr>
        <w:t xml:space="preserve"> </w:t>
      </w:r>
      <w:proofErr w:type="spellStart"/>
      <w:r w:rsidR="00032BE0" w:rsidRPr="00D25556">
        <w:rPr>
          <w:lang w:val="pt-BR"/>
        </w:rPr>
        <w:t>Bulbasaur</w:t>
      </w:r>
      <w:proofErr w:type="spellEnd"/>
      <w:r w:rsidR="00032BE0" w:rsidRPr="00D25556">
        <w:rPr>
          <w:lang w:val="pt-BR"/>
        </w:rPr>
        <w:t xml:space="preserve">, </w:t>
      </w:r>
      <w:proofErr w:type="spellStart"/>
      <w:r w:rsidR="00032BE0" w:rsidRPr="00D25556">
        <w:rPr>
          <w:lang w:val="pt-BR"/>
        </w:rPr>
        <w:t>Squirtle</w:t>
      </w:r>
      <w:proofErr w:type="spellEnd"/>
      <w:r w:rsidR="00032BE0" w:rsidRPr="00D25556">
        <w:rPr>
          <w:lang w:val="pt-BR"/>
        </w:rPr>
        <w:t xml:space="preserve"> e </w:t>
      </w:r>
      <w:proofErr w:type="spellStart"/>
      <w:r w:rsidR="00032BE0" w:rsidRPr="00D25556">
        <w:rPr>
          <w:lang w:val="pt-BR"/>
        </w:rPr>
        <w:t>Charmander</w:t>
      </w:r>
      <w:proofErr w:type="spellEnd"/>
      <w:r w:rsidR="00C57AD5">
        <w:rPr>
          <w:lang w:val="pt-BR"/>
        </w:rPr>
        <w:t>.</w:t>
      </w:r>
      <w:r w:rsidR="00A86CC6">
        <w:rPr>
          <w:lang w:val="pt-BR"/>
        </w:rPr>
        <w:t xml:space="preserve"> Os quadros foram </w:t>
      </w:r>
      <w:r w:rsidR="00A86CC6" w:rsidRPr="009B18D5">
        <w:rPr>
          <w:lang w:val="pt-BR"/>
        </w:rPr>
        <w:t>retirado</w:t>
      </w:r>
      <w:r w:rsidR="00106E39" w:rsidRPr="009B18D5">
        <w:rPr>
          <w:lang w:val="pt-BR"/>
        </w:rPr>
        <w:t>s</w:t>
      </w:r>
      <w:r w:rsidR="00106E39">
        <w:rPr>
          <w:lang w:val="pt-BR"/>
        </w:rPr>
        <w:t xml:space="preserve"> de um repositório de imagens online relacionada ao jogo.</w:t>
      </w:r>
    </w:p>
    <w:p w14:paraId="11AE6959" w14:textId="7667497C" w:rsidR="00032BE0" w:rsidRDefault="00692F8A">
      <w:pPr>
        <w:rPr>
          <w:lang w:val="pt-BR" w:eastAsia="ja-JP"/>
        </w:rPr>
      </w:pPr>
      <w:r>
        <w:rPr>
          <w:lang w:val="pt-BR"/>
        </w:rPr>
        <w:tab/>
      </w:r>
      <w:r w:rsidR="00D16B9D">
        <w:rPr>
          <w:lang w:val="pt-BR"/>
        </w:rPr>
        <w:t xml:space="preserve">Além desses três personagens, também foram retirados </w:t>
      </w:r>
      <w:r w:rsidR="009B18D5">
        <w:rPr>
          <w:lang w:val="pt-BR"/>
        </w:rPr>
        <w:t xml:space="preserve">dois </w:t>
      </w:r>
      <w:r w:rsidR="00D16B9D">
        <w:rPr>
          <w:lang w:val="pt-BR"/>
        </w:rPr>
        <w:t>quadros</w:t>
      </w:r>
      <w:r w:rsidR="009B18D5">
        <w:rPr>
          <w:lang w:val="pt-BR"/>
        </w:rPr>
        <w:t>, um para treinamento e outro exclusivo para experimentos,</w:t>
      </w:r>
      <w:r w:rsidR="00D16B9D">
        <w:rPr>
          <w:lang w:val="pt-BR"/>
        </w:rPr>
        <w:t xml:space="preserve"> d</w:t>
      </w:r>
      <w:r w:rsidR="006A2B59">
        <w:rPr>
          <w:lang w:val="pt-BR"/>
        </w:rPr>
        <w:t>os</w:t>
      </w:r>
      <w:r w:rsidR="00D16B9D">
        <w:rPr>
          <w:lang w:val="pt-BR"/>
        </w:rPr>
        <w:t xml:space="preserve"> outros 148 personagens para comparar e verificar a capacidade de reconhecimento da RNA gerada.</w:t>
      </w:r>
    </w:p>
    <w:p w14:paraId="54BBD412" w14:textId="77777777" w:rsidR="00BD03DA" w:rsidRPr="003A5B58" w:rsidRDefault="00BD03DA">
      <w:pPr>
        <w:rPr>
          <w:lang w:val="pt-BR"/>
        </w:rPr>
      </w:pPr>
    </w:p>
    <w:p w14:paraId="01347A15" w14:textId="77777777" w:rsidR="00EC49FE" w:rsidRPr="003A5B58" w:rsidRDefault="00603861" w:rsidP="00603861">
      <w:pPr>
        <w:pStyle w:val="Ttulo1"/>
        <w:rPr>
          <w:lang w:val="pt-BR"/>
        </w:rPr>
      </w:pPr>
      <w:r w:rsidRPr="003A5B58">
        <w:rPr>
          <w:lang w:val="pt-BR"/>
        </w:rPr>
        <w:t>4</w:t>
      </w:r>
      <w:r w:rsidR="00EC49FE" w:rsidRPr="003A5B58">
        <w:rPr>
          <w:lang w:val="pt-BR"/>
        </w:rPr>
        <w:t xml:space="preserve">. </w:t>
      </w:r>
      <w:r w:rsidR="00ED4663" w:rsidRPr="003A5B58">
        <w:rPr>
          <w:lang w:val="pt-BR"/>
        </w:rPr>
        <w:t>Desenvolvimento</w:t>
      </w:r>
    </w:p>
    <w:p w14:paraId="553C3093" w14:textId="21E3D430" w:rsidR="009759B7" w:rsidRPr="003A5B58" w:rsidRDefault="0051762F" w:rsidP="009759B7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64F0B9" wp14:editId="3C4FFABF">
                <wp:simplePos x="0" y="0"/>
                <wp:positionH relativeFrom="margin">
                  <wp:align>right</wp:align>
                </wp:positionH>
                <wp:positionV relativeFrom="paragraph">
                  <wp:posOffset>2023745</wp:posOffset>
                </wp:positionV>
                <wp:extent cx="5400675" cy="457200"/>
                <wp:effectExtent l="0" t="0" r="9525" b="0"/>
                <wp:wrapTopAndBottom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776479" w14:textId="603B8127" w:rsidR="003503A0" w:rsidRPr="0051762F" w:rsidRDefault="003503A0" w:rsidP="0051762F">
                            <w:pPr>
                              <w:pStyle w:val="Legenda"/>
                              <w:jc w:val="both"/>
                              <w:rPr>
                                <w:noProof/>
                                <w:lang w:val="pt-BR"/>
                              </w:rPr>
                            </w:pPr>
                            <w:r w:rsidRPr="0051762F">
                              <w:rPr>
                                <w:lang w:val="pt-BR"/>
                              </w:rPr>
                              <w:t xml:space="preserve">Figura </w:t>
                            </w:r>
                            <w:r>
                              <w:fldChar w:fldCharType="begin"/>
                            </w:r>
                            <w:r w:rsidRPr="0051762F">
                              <w:rPr>
                                <w:lang w:val="pt-BR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pt-BR"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51762F">
                              <w:rPr>
                                <w:lang w:val="pt-BR"/>
                              </w:rPr>
                              <w:t xml:space="preserve">. Imagens tratadas dos personagens </w:t>
                            </w:r>
                            <w:proofErr w:type="spellStart"/>
                            <w:r w:rsidRPr="0051762F">
                              <w:rPr>
                                <w:lang w:val="pt-BR"/>
                              </w:rPr>
                              <w:t>Bulbasaur</w:t>
                            </w:r>
                            <w:proofErr w:type="spellEnd"/>
                            <w:r w:rsidRPr="0051762F">
                              <w:rPr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51762F">
                              <w:rPr>
                                <w:lang w:val="pt-BR"/>
                              </w:rPr>
                              <w:t>Charmander</w:t>
                            </w:r>
                            <w:proofErr w:type="spellEnd"/>
                            <w:r w:rsidRPr="0051762F">
                              <w:rPr>
                                <w:lang w:val="pt-BR"/>
                              </w:rPr>
                              <w:t xml:space="preserve"> e </w:t>
                            </w:r>
                            <w:proofErr w:type="spellStart"/>
                            <w:r w:rsidRPr="0051762F">
                              <w:rPr>
                                <w:lang w:val="pt-BR"/>
                              </w:rPr>
                              <w:t>Squirtle</w:t>
                            </w:r>
                            <w:proofErr w:type="spellEnd"/>
                            <w:r>
                              <w:rPr>
                                <w:lang w:val="pt-BR"/>
                              </w:rPr>
                              <w:t xml:space="preserve"> respectivamente, modificadas a partir </w:t>
                            </w:r>
                            <w:proofErr w:type="gramStart"/>
                            <w:r>
                              <w:rPr>
                                <w:lang w:val="pt-BR"/>
                              </w:rPr>
                              <w:t>das originais</w:t>
                            </w:r>
                            <w:proofErr w:type="gramEnd"/>
                            <w:r>
                              <w:rPr>
                                <w:lang w:val="pt-BR"/>
                              </w:rPr>
                              <w:t xml:space="preserve"> no repositório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4F0B9" id="Caixa de Texto 6" o:spid="_x0000_s1027" type="#_x0000_t202" style="position:absolute;left:0;text-align:left;margin-left:374.05pt;margin-top:159.35pt;width:425.25pt;height:36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" stroked="f">
                <v:textbox inset="0,0,0,0">
                  <w:txbxContent>
                    <w:p w14:paraId="10776479" w14:textId="603B8127" w:rsidR="003503A0" w:rsidRPr="0051762F" w:rsidRDefault="003503A0" w:rsidP="0051762F">
                      <w:pPr>
                        <w:pStyle w:val="Legenda"/>
                        <w:jc w:val="both"/>
                        <w:rPr>
                          <w:noProof/>
                          <w:lang w:val="pt-BR"/>
                        </w:rPr>
                      </w:pPr>
                      <w:r w:rsidRPr="0051762F">
                        <w:rPr>
                          <w:lang w:val="pt-BR"/>
                        </w:rPr>
                        <w:t xml:space="preserve">Figura </w:t>
                      </w:r>
                      <w:r>
                        <w:fldChar w:fldCharType="begin"/>
                      </w:r>
                      <w:r w:rsidRPr="0051762F">
                        <w:rPr>
                          <w:lang w:val="pt-BR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pt-BR"/>
                        </w:rPr>
                        <w:t>4</w:t>
                      </w:r>
                      <w:r>
                        <w:fldChar w:fldCharType="end"/>
                      </w:r>
                      <w:r w:rsidRPr="0051762F">
                        <w:rPr>
                          <w:lang w:val="pt-BR"/>
                        </w:rPr>
                        <w:t>. Imagens tratadas dos personagens Bulbasaur, Charmander e Squirtle</w:t>
                      </w:r>
                      <w:r>
                        <w:rPr>
                          <w:lang w:val="pt-BR"/>
                        </w:rPr>
                        <w:t xml:space="preserve"> respectivamente, modificadas a partir das originais no repositório online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94444">
        <w:rPr>
          <w:noProof/>
        </w:rPr>
        <w:pict w14:anchorId="77ECC9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1.45pt;margin-top:85.3pt;width:180pt;height:60pt;z-index:251660288;mso-position-horizontal-relative:text;mso-position-vertical-relative:text;mso-width-relative:page;mso-height-relative:page">
            <v:imagedata r:id="rId15" o:title="presonagem_tratado_artigo"/>
            <w10:wrap type="topAndBottom"/>
          </v:shape>
        </w:pict>
      </w:r>
      <w:r w:rsidR="007309A2">
        <w:rPr>
          <w:lang w:val="pt-BR"/>
        </w:rPr>
        <w:t xml:space="preserve">Para a implementação do projeto, foi utilizada a biblioteca de código de aberto produzida em </w:t>
      </w:r>
      <w:proofErr w:type="spellStart"/>
      <w:r w:rsidR="007309A2">
        <w:rPr>
          <w:lang w:val="pt-BR"/>
        </w:rPr>
        <w:t>Javascript</w:t>
      </w:r>
      <w:proofErr w:type="spellEnd"/>
      <w:r w:rsidR="007309A2">
        <w:rPr>
          <w:lang w:val="pt-BR"/>
        </w:rPr>
        <w:t xml:space="preserve">, </w:t>
      </w:r>
      <w:proofErr w:type="spellStart"/>
      <w:r w:rsidR="007309A2">
        <w:rPr>
          <w:lang w:val="pt-BR"/>
        </w:rPr>
        <w:t>Neataptic</w:t>
      </w:r>
      <w:proofErr w:type="spellEnd"/>
      <w:r w:rsidR="007309A2">
        <w:rPr>
          <w:lang w:val="pt-BR"/>
        </w:rPr>
        <w:t>.</w:t>
      </w:r>
      <w:r w:rsidR="000130BD">
        <w:rPr>
          <w:lang w:val="pt-BR"/>
        </w:rPr>
        <w:t xml:space="preserve"> Com a utilização de tal biblioteca, as </w:t>
      </w:r>
      <w:proofErr w:type="spellStart"/>
      <w:r w:rsidR="000130BD">
        <w:rPr>
          <w:lang w:val="pt-BR"/>
        </w:rPr>
        <w:t>RNAs</w:t>
      </w:r>
      <w:proofErr w:type="spellEnd"/>
      <w:r w:rsidR="000130BD">
        <w:rPr>
          <w:lang w:val="pt-BR"/>
        </w:rPr>
        <w:t xml:space="preserve"> foram armazenadas como arquivos no formato JSON. As imagens utilizadas para treino foram redimensionadas para 16x16 pixels e aplicadas filtro de tons de cinza para haver apenas um valor RGB por pixel, diminuindo o número de entradas nas redes.</w:t>
      </w:r>
    </w:p>
    <w:p w14:paraId="0120530C" w14:textId="26F462CB" w:rsidR="00555EB1" w:rsidRPr="003A5B58" w:rsidRDefault="00555EB1" w:rsidP="00555EB1">
      <w:pPr>
        <w:pStyle w:val="Ttulo2"/>
        <w:rPr>
          <w:lang w:val="pt-BR"/>
        </w:rPr>
      </w:pPr>
      <w:r w:rsidRPr="003A5B58">
        <w:rPr>
          <w:lang w:val="pt-BR"/>
        </w:rPr>
        <w:lastRenderedPageBreak/>
        <w:t xml:space="preserve">4.1 </w:t>
      </w:r>
      <w:r w:rsidR="00A76A10">
        <w:rPr>
          <w:lang w:val="pt-BR"/>
        </w:rPr>
        <w:t>Arquitetura da Rede Neural</w:t>
      </w:r>
    </w:p>
    <w:p w14:paraId="00EBBA85" w14:textId="5218E442" w:rsidR="009759B7" w:rsidRDefault="008C32DD">
      <w:pPr>
        <w:rPr>
          <w:lang w:val="pt-BR"/>
        </w:rPr>
      </w:pPr>
      <w:r>
        <w:rPr>
          <w:lang w:val="pt-BR"/>
        </w:rPr>
        <w:tab/>
      </w:r>
      <w:r w:rsidR="00BB2220">
        <w:rPr>
          <w:lang w:val="pt-BR"/>
        </w:rPr>
        <w:t>Na fase inicial do projeto planejava-se gerar apenas uma instância de rede neural para satisfazer o objetivo de reconhecimento dos três personagens, porém após testes</w:t>
      </w:r>
      <w:r w:rsidR="00497B06">
        <w:rPr>
          <w:lang w:val="pt-BR"/>
        </w:rPr>
        <w:t xml:space="preserve">, </w:t>
      </w:r>
      <w:r w:rsidR="00BB2220">
        <w:rPr>
          <w:lang w:val="pt-BR"/>
        </w:rPr>
        <w:t>percebeu-se que a qualidade da rede obtida era muito baixa mesmo com ajustes de parâmetros e mais de duas horas de execução por tentativa de treinamento. Por fim, optou-se por gerar três redes, uma para cada personagem, com parâmetros e treinos similares.</w:t>
      </w:r>
    </w:p>
    <w:p w14:paraId="1010E565" w14:textId="006D9F80" w:rsidR="00692F8A" w:rsidRPr="003A5B58" w:rsidRDefault="00A86CC6">
      <w:pPr>
        <w:rPr>
          <w:lang w:val="pt-BR"/>
        </w:rPr>
      </w:pPr>
      <w:r>
        <w:rPr>
          <w:lang w:val="pt-BR"/>
        </w:rPr>
        <w:tab/>
        <w:t xml:space="preserve">Cada </w:t>
      </w:r>
      <w:r w:rsidR="00BB2220">
        <w:rPr>
          <w:lang w:val="pt-BR"/>
        </w:rPr>
        <w:t xml:space="preserve">RNA possui 256 nós de entrada para satisfazer o número de pixels das imagens de 16x16, assim como um nó de saída com valores de 0 a 1, sendo que quanto mais próximo do 1, maior </w:t>
      </w:r>
      <w:r w:rsidR="00497B06">
        <w:rPr>
          <w:lang w:val="pt-BR"/>
        </w:rPr>
        <w:t xml:space="preserve">é </w:t>
      </w:r>
      <w:r w:rsidR="00BB2220">
        <w:rPr>
          <w:lang w:val="pt-BR"/>
        </w:rPr>
        <w:t xml:space="preserve">o reconhecimento positivo em relação à imagem testada. </w:t>
      </w:r>
      <w:r w:rsidR="00FA2424">
        <w:rPr>
          <w:lang w:val="pt-BR"/>
        </w:rPr>
        <w:t>Foi utilizada apenas uma camada oculta de 257 nós, visto que o uso de menos nós geraram resultados não satisfatórios nas fase</w:t>
      </w:r>
      <w:r>
        <w:rPr>
          <w:lang w:val="pt-BR"/>
        </w:rPr>
        <w:t xml:space="preserve">s iniciais de testes e mais </w:t>
      </w:r>
      <w:proofErr w:type="gramStart"/>
      <w:r>
        <w:rPr>
          <w:lang w:val="pt-BR"/>
        </w:rPr>
        <w:t xml:space="preserve">nós </w:t>
      </w:r>
      <w:r w:rsidR="00FA2424">
        <w:rPr>
          <w:lang w:val="pt-BR"/>
        </w:rPr>
        <w:t>seriam</w:t>
      </w:r>
      <w:proofErr w:type="gramEnd"/>
      <w:r w:rsidR="00FA2424">
        <w:rPr>
          <w:lang w:val="pt-BR"/>
        </w:rPr>
        <w:t xml:space="preserve"> inviáveis de se utilizar pela alta demanda de tempo para se executar uma tentativa de treinamento.</w:t>
      </w:r>
    </w:p>
    <w:p w14:paraId="6E5F1F1C" w14:textId="114F336A" w:rsidR="00ED4663" w:rsidRPr="003A5B58" w:rsidRDefault="00555EB1" w:rsidP="00ED4663">
      <w:pPr>
        <w:pStyle w:val="Ttulo2"/>
        <w:rPr>
          <w:lang w:val="pt-BR"/>
        </w:rPr>
      </w:pPr>
      <w:r w:rsidRPr="003A5B58">
        <w:rPr>
          <w:lang w:val="pt-BR"/>
        </w:rPr>
        <w:t>4.2</w:t>
      </w:r>
      <w:r w:rsidR="00ED4663" w:rsidRPr="003A5B58">
        <w:rPr>
          <w:lang w:val="pt-BR"/>
        </w:rPr>
        <w:t xml:space="preserve"> </w:t>
      </w:r>
      <w:r w:rsidR="00A76A10">
        <w:rPr>
          <w:lang w:val="pt-BR"/>
        </w:rPr>
        <w:t>Regras de Treinamento</w:t>
      </w:r>
    </w:p>
    <w:p w14:paraId="5F75BA87" w14:textId="16A8E5E2" w:rsidR="00385F83" w:rsidRDefault="008C32DD" w:rsidP="00043F69">
      <w:pPr>
        <w:rPr>
          <w:lang w:val="pt-BR"/>
        </w:rPr>
      </w:pPr>
      <w:r>
        <w:rPr>
          <w:lang w:val="pt-BR"/>
        </w:rPr>
        <w:tab/>
      </w:r>
      <w:r w:rsidR="001952EB">
        <w:rPr>
          <w:lang w:val="pt-BR"/>
        </w:rPr>
        <w:t>Pretendia-se utilizar todas as imagens do primeiro conjunto, entretanto a demanda de tempo para executar uma instância de teste deixou a proposta inviável.</w:t>
      </w:r>
      <w:r w:rsidR="001952EB" w:rsidRPr="001952EB">
        <w:rPr>
          <w:lang w:val="pt-BR"/>
        </w:rPr>
        <w:t xml:space="preserve"> </w:t>
      </w:r>
      <w:r w:rsidR="001952EB">
        <w:rPr>
          <w:lang w:val="pt-BR"/>
        </w:rPr>
        <w:t xml:space="preserve">Por fim, foram utilizadas dez imagens do primeiro conjunto para treinamento de cada rede, sendo nove imagens de personagens não correspondentes ao que se gostaria de reconhecer e uma imagem de quadro do personagem para ser reconhecido. </w:t>
      </w:r>
      <w:r w:rsidR="00043F69">
        <w:rPr>
          <w:lang w:val="pt-BR"/>
        </w:rPr>
        <w:t>Cada execução de treinamento recebeu os seguintes parâmetros: taxa de erro de 0.0000001; taxa de aprendizado de 0.001; e número de iterações máximo de 50000.</w:t>
      </w:r>
    </w:p>
    <w:p w14:paraId="48473877" w14:textId="088CA9A0" w:rsidR="00AE57D6" w:rsidRDefault="00AE57D6" w:rsidP="00043F69">
      <w:pPr>
        <w:rPr>
          <w:lang w:val="pt-BR"/>
        </w:rPr>
      </w:pPr>
      <w:r>
        <w:rPr>
          <w:lang w:val="pt-BR"/>
        </w:rPr>
        <w:tab/>
        <w:t xml:space="preserve">A baixa taxa de erro </w:t>
      </w:r>
      <w:r w:rsidR="00143BF7">
        <w:rPr>
          <w:lang w:val="pt-BR"/>
        </w:rPr>
        <w:t xml:space="preserve">foi definida </w:t>
      </w:r>
      <w:r>
        <w:rPr>
          <w:lang w:val="pt-BR"/>
        </w:rPr>
        <w:t xml:space="preserve">para que o número de iterações máximo fosse alcançado visando melhorar a qualidade </w:t>
      </w:r>
      <w:r w:rsidR="00143BF7">
        <w:rPr>
          <w:lang w:val="pt-BR"/>
        </w:rPr>
        <w:t>geral da rede</w:t>
      </w:r>
      <w:r>
        <w:rPr>
          <w:lang w:val="pt-BR"/>
        </w:rPr>
        <w:t>. O valor da taxa de aprendizado se deu por notar-se que quanto menor</w:t>
      </w:r>
      <w:r w:rsidR="00143BF7">
        <w:rPr>
          <w:lang w:val="pt-BR"/>
        </w:rPr>
        <w:t xml:space="preserve"> a taxa de aprendizado</w:t>
      </w:r>
      <w:r>
        <w:rPr>
          <w:lang w:val="pt-BR"/>
        </w:rPr>
        <w:t xml:space="preserve"> até determinado ponto,</w:t>
      </w:r>
      <w:r w:rsidR="00143BF7">
        <w:rPr>
          <w:lang w:val="pt-BR"/>
        </w:rPr>
        <w:t xml:space="preserve"> menor era a taxa de erro de erro obtida após o término das iterações. Valores menores que 0.001 para a taxa de aprendizado não mostraram impacto na taxa de erro obtida, portanto definiu-se fixar a taxa nesse valor.</w:t>
      </w:r>
    </w:p>
    <w:p w14:paraId="152CED7C" w14:textId="3E3397D1" w:rsidR="00EC49FE" w:rsidRPr="003A5B58" w:rsidRDefault="00603861" w:rsidP="00603861">
      <w:pPr>
        <w:pStyle w:val="Ttulo1"/>
        <w:rPr>
          <w:lang w:val="pt-BR"/>
        </w:rPr>
      </w:pPr>
      <w:r w:rsidRPr="003A5B58">
        <w:rPr>
          <w:lang w:val="pt-BR"/>
        </w:rPr>
        <w:t>5</w:t>
      </w:r>
      <w:r w:rsidR="00EC49FE" w:rsidRPr="003A5B58">
        <w:rPr>
          <w:lang w:val="pt-BR"/>
        </w:rPr>
        <w:t xml:space="preserve">. </w:t>
      </w:r>
      <w:r w:rsidR="00C72AB5">
        <w:rPr>
          <w:lang w:val="pt-BR"/>
        </w:rPr>
        <w:t>Experimentos</w:t>
      </w:r>
      <w:r w:rsidR="00955D89">
        <w:rPr>
          <w:lang w:val="pt-BR"/>
        </w:rPr>
        <w:t xml:space="preserve"> e </w:t>
      </w:r>
      <w:r w:rsidR="00555EB1" w:rsidRPr="003A5B58">
        <w:rPr>
          <w:lang w:val="pt-BR"/>
        </w:rPr>
        <w:t>Resultados</w:t>
      </w:r>
    </w:p>
    <w:p w14:paraId="6C9C640C" w14:textId="12196C5B" w:rsidR="005734DE" w:rsidRDefault="005734DE" w:rsidP="00283027">
      <w:pPr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5408" behindDoc="0" locked="0" layoutInCell="1" allowOverlap="1" wp14:anchorId="625DDA1A" wp14:editId="6AE3C708">
            <wp:simplePos x="0" y="0"/>
            <wp:positionH relativeFrom="column">
              <wp:posOffset>1863090</wp:posOffset>
            </wp:positionH>
            <wp:positionV relativeFrom="paragraph">
              <wp:posOffset>790575</wp:posOffset>
            </wp:positionV>
            <wp:extent cx="1409524" cy="733333"/>
            <wp:effectExtent l="0" t="0" r="635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524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2E80">
        <w:rPr>
          <w:lang w:val="pt-BR"/>
        </w:rPr>
        <w:t>Para a realização dos testes,</w:t>
      </w:r>
      <w:r w:rsidR="00A86CC6">
        <w:rPr>
          <w:lang w:val="pt-BR"/>
        </w:rPr>
        <w:t xml:space="preserve"> cada imagem foi nomeada seque</w:t>
      </w:r>
      <w:r w:rsidR="00FD5A55">
        <w:rPr>
          <w:lang w:val="pt-BR"/>
        </w:rPr>
        <w:t>ncialmente de 1 até 151</w:t>
      </w:r>
      <w:r w:rsidR="009B18D5">
        <w:rPr>
          <w:lang w:val="pt-BR"/>
        </w:rPr>
        <w:t xml:space="preserve">, havendo dois conjuntos de imagens, sendo </w:t>
      </w:r>
      <w:r w:rsidR="00156EB9">
        <w:rPr>
          <w:lang w:val="pt-BR"/>
        </w:rPr>
        <w:t>o</w:t>
      </w:r>
      <w:r w:rsidR="009B18D5">
        <w:rPr>
          <w:lang w:val="pt-BR"/>
        </w:rPr>
        <w:t xml:space="preserve"> primeir</w:t>
      </w:r>
      <w:r w:rsidR="00156EB9">
        <w:rPr>
          <w:lang w:val="pt-BR"/>
        </w:rPr>
        <w:t>o</w:t>
      </w:r>
      <w:r w:rsidR="009B18D5">
        <w:rPr>
          <w:lang w:val="pt-BR"/>
        </w:rPr>
        <w:t xml:space="preserve"> </w:t>
      </w:r>
      <w:r w:rsidR="00320C65">
        <w:rPr>
          <w:lang w:val="pt-BR"/>
        </w:rPr>
        <w:t>o</w:t>
      </w:r>
      <w:r w:rsidR="003503A0">
        <w:rPr>
          <w:lang w:val="pt-BR"/>
        </w:rPr>
        <w:t xml:space="preserve"> mesmo</w:t>
      </w:r>
      <w:r w:rsidR="00320C65">
        <w:rPr>
          <w:lang w:val="pt-BR"/>
        </w:rPr>
        <w:t xml:space="preserve"> que foi </w:t>
      </w:r>
      <w:r w:rsidR="009B18D5">
        <w:rPr>
          <w:lang w:val="pt-BR"/>
        </w:rPr>
        <w:t>utilizad</w:t>
      </w:r>
      <w:r w:rsidR="00156EB9">
        <w:rPr>
          <w:lang w:val="pt-BR"/>
        </w:rPr>
        <w:t>o</w:t>
      </w:r>
      <w:r w:rsidR="009B18D5">
        <w:rPr>
          <w:lang w:val="pt-BR"/>
        </w:rPr>
        <w:t xml:space="preserve"> para o treinamento e </w:t>
      </w:r>
      <w:r w:rsidR="00156EB9">
        <w:rPr>
          <w:lang w:val="pt-BR"/>
        </w:rPr>
        <w:t>o</w:t>
      </w:r>
      <w:r w:rsidR="009B18D5">
        <w:rPr>
          <w:lang w:val="pt-BR"/>
        </w:rPr>
        <w:t xml:space="preserve"> segund</w:t>
      </w:r>
      <w:r w:rsidR="00156EB9">
        <w:rPr>
          <w:lang w:val="pt-BR"/>
        </w:rPr>
        <w:t>o</w:t>
      </w:r>
      <w:r w:rsidR="009B18D5">
        <w:rPr>
          <w:lang w:val="pt-BR"/>
        </w:rPr>
        <w:t xml:space="preserve"> exclusiv</w:t>
      </w:r>
      <w:r w:rsidR="00156EB9">
        <w:rPr>
          <w:lang w:val="pt-BR"/>
        </w:rPr>
        <w:t>o</w:t>
      </w:r>
      <w:r w:rsidR="009B18D5">
        <w:rPr>
          <w:lang w:val="pt-BR"/>
        </w:rPr>
        <w:t xml:space="preserve"> para testes</w:t>
      </w:r>
      <w:r w:rsidR="003503A0">
        <w:rPr>
          <w:lang w:val="pt-BR"/>
        </w:rPr>
        <w:t>,</w:t>
      </w:r>
      <w:r w:rsidR="00F55877">
        <w:rPr>
          <w:lang w:val="pt-BR"/>
        </w:rPr>
        <w:t xml:space="preserve"> tendo nesse segundo conjunto </w:t>
      </w:r>
      <w:r w:rsidR="00D14C0F">
        <w:rPr>
          <w:lang w:val="pt-BR"/>
        </w:rPr>
        <w:t>os</w:t>
      </w:r>
      <w:r w:rsidR="00320C65">
        <w:rPr>
          <w:lang w:val="pt-BR"/>
        </w:rPr>
        <w:t xml:space="preserve"> </w:t>
      </w:r>
      <w:r w:rsidR="003503A0">
        <w:rPr>
          <w:lang w:val="pt-BR"/>
        </w:rPr>
        <w:t>personagens</w:t>
      </w:r>
      <w:r w:rsidR="00320C65">
        <w:rPr>
          <w:lang w:val="pt-BR"/>
        </w:rPr>
        <w:t xml:space="preserve"> em posições diferentes</w:t>
      </w:r>
      <w:r w:rsidR="009B18D5">
        <w:rPr>
          <w:lang w:val="pt-BR"/>
        </w:rPr>
        <w:t xml:space="preserve">. </w:t>
      </w:r>
    </w:p>
    <w:p w14:paraId="4E2D71F7" w14:textId="28CCF149" w:rsidR="005734DE" w:rsidRDefault="005734DE" w:rsidP="005734DE">
      <w:pPr>
        <w:pStyle w:val="Legenda"/>
        <w:rPr>
          <w:lang w:val="pt-BR"/>
        </w:rPr>
      </w:pPr>
      <w:r w:rsidRPr="00A56931">
        <w:rPr>
          <w:lang w:val="pt-BR"/>
        </w:rPr>
        <w:t xml:space="preserve">Figura </w:t>
      </w:r>
      <w:r>
        <w:fldChar w:fldCharType="begin"/>
      </w:r>
      <w:r w:rsidRPr="00A56931">
        <w:rPr>
          <w:lang w:val="pt-BR"/>
        </w:rPr>
        <w:instrText xml:space="preserve"> SEQ Figura \* ARABIC </w:instrText>
      </w:r>
      <w:r>
        <w:fldChar w:fldCharType="separate"/>
      </w:r>
      <w:r w:rsidRPr="00A56931">
        <w:rPr>
          <w:noProof/>
          <w:lang w:val="pt-BR"/>
        </w:rPr>
        <w:t>5</w:t>
      </w:r>
      <w:r>
        <w:fldChar w:fldCharType="end"/>
      </w:r>
      <w:r w:rsidRPr="00A56931">
        <w:rPr>
          <w:lang w:val="pt-BR"/>
        </w:rPr>
        <w:t xml:space="preserve">. </w:t>
      </w:r>
      <w:r w:rsidR="00245FDB">
        <w:rPr>
          <w:lang w:val="pt-BR"/>
        </w:rPr>
        <w:t xml:space="preserve">Imagens do </w:t>
      </w:r>
      <w:proofErr w:type="spellStart"/>
      <w:r w:rsidR="00245FDB">
        <w:rPr>
          <w:lang w:val="pt-BR"/>
        </w:rPr>
        <w:t>Squi</w:t>
      </w:r>
      <w:r w:rsidR="00AF4667">
        <w:rPr>
          <w:lang w:val="pt-BR"/>
        </w:rPr>
        <w:t>r</w:t>
      </w:r>
      <w:r w:rsidR="00245FDB">
        <w:rPr>
          <w:lang w:val="pt-BR"/>
        </w:rPr>
        <w:t>tle</w:t>
      </w:r>
      <w:proofErr w:type="spellEnd"/>
      <w:r w:rsidR="00245FDB">
        <w:rPr>
          <w:lang w:val="pt-BR"/>
        </w:rPr>
        <w:t xml:space="preserve"> no conjunto 2</w:t>
      </w:r>
      <w:r w:rsidRPr="00A56931">
        <w:rPr>
          <w:lang w:val="pt-BR"/>
        </w:rPr>
        <w:t xml:space="preserve"> e </w:t>
      </w:r>
      <w:r w:rsidR="00245FDB">
        <w:rPr>
          <w:lang w:val="pt-BR"/>
        </w:rPr>
        <w:t>1</w:t>
      </w:r>
      <w:r>
        <w:rPr>
          <w:lang w:val="pt-BR"/>
        </w:rPr>
        <w:t xml:space="preserve"> </w:t>
      </w:r>
      <w:r w:rsidRPr="00A56931">
        <w:rPr>
          <w:lang w:val="pt-BR"/>
        </w:rPr>
        <w:t>respectivamente</w:t>
      </w:r>
    </w:p>
    <w:p w14:paraId="352EF0A7" w14:textId="6ABDADD3" w:rsidR="009B18D5" w:rsidRDefault="005734DE" w:rsidP="00283027">
      <w:pPr>
        <w:rPr>
          <w:lang w:val="pt-BR"/>
        </w:rPr>
      </w:pPr>
      <w:r>
        <w:rPr>
          <w:lang w:val="pt-BR"/>
        </w:rPr>
        <w:tab/>
      </w:r>
      <w:r w:rsidR="009B18D5">
        <w:rPr>
          <w:lang w:val="pt-BR"/>
        </w:rPr>
        <w:t>A</w:t>
      </w:r>
      <w:r w:rsidR="00A86CC6">
        <w:rPr>
          <w:lang w:val="pt-BR"/>
        </w:rPr>
        <w:t xml:space="preserve">s imagens 1, 4 e 7 </w:t>
      </w:r>
      <w:r w:rsidR="009B18D5">
        <w:rPr>
          <w:lang w:val="pt-BR"/>
        </w:rPr>
        <w:t xml:space="preserve">nas duas listas correspondem </w:t>
      </w:r>
      <w:r w:rsidR="00FD5A55">
        <w:rPr>
          <w:lang w:val="pt-BR"/>
        </w:rPr>
        <w:t xml:space="preserve">aos personagens </w:t>
      </w:r>
      <w:r w:rsidR="00FD5A55" w:rsidRPr="009B18D5">
        <w:rPr>
          <w:lang w:val="pt-BR"/>
        </w:rPr>
        <w:t>alvo</w:t>
      </w:r>
      <w:r w:rsidR="00FD5A55">
        <w:rPr>
          <w:lang w:val="pt-BR"/>
        </w:rPr>
        <w:t xml:space="preserve"> do reconhecimento das </w:t>
      </w:r>
      <w:proofErr w:type="spellStart"/>
      <w:r w:rsidR="00FD5A55">
        <w:rPr>
          <w:lang w:val="pt-BR"/>
        </w:rPr>
        <w:t>RNAs</w:t>
      </w:r>
      <w:proofErr w:type="spellEnd"/>
      <w:r w:rsidR="00FD5A55">
        <w:rPr>
          <w:lang w:val="pt-BR"/>
        </w:rPr>
        <w:t xml:space="preserve"> geradas.</w:t>
      </w:r>
      <w:r w:rsidR="00223298">
        <w:rPr>
          <w:lang w:val="pt-BR"/>
        </w:rPr>
        <w:t xml:space="preserve"> </w:t>
      </w:r>
      <w:r w:rsidR="009B18D5">
        <w:rPr>
          <w:lang w:val="pt-BR"/>
        </w:rPr>
        <w:t>As saídas geradas foram transformadas em valores percentuais, e c</w:t>
      </w:r>
      <w:r w:rsidR="00223298">
        <w:rPr>
          <w:lang w:val="pt-BR"/>
        </w:rPr>
        <w:t xml:space="preserve">onsiderou-se valores acima de 50% como um reconhecimento </w:t>
      </w:r>
      <w:r w:rsidR="00F55877">
        <w:rPr>
          <w:lang w:val="pt-BR"/>
        </w:rPr>
        <w:t xml:space="preserve">positivo </w:t>
      </w:r>
      <w:r w:rsidR="00223298">
        <w:rPr>
          <w:lang w:val="pt-BR"/>
        </w:rPr>
        <w:t>do personagem</w:t>
      </w:r>
      <w:r w:rsidR="009B18D5">
        <w:rPr>
          <w:lang w:val="pt-BR"/>
        </w:rPr>
        <w:t xml:space="preserve"> alvo da RNA</w:t>
      </w:r>
      <w:r w:rsidR="00223298">
        <w:rPr>
          <w:lang w:val="pt-BR"/>
        </w:rPr>
        <w:t>.</w:t>
      </w:r>
    </w:p>
    <w:p w14:paraId="09C26D12" w14:textId="02DEF0DB" w:rsidR="009F74DC" w:rsidRDefault="009F74DC" w:rsidP="00283027">
      <w:pPr>
        <w:rPr>
          <w:lang w:val="pt-BR"/>
        </w:rPr>
      </w:pPr>
    </w:p>
    <w:p w14:paraId="3DCAC691" w14:textId="27308DAF" w:rsidR="009F74DC" w:rsidRDefault="009F74DC" w:rsidP="00283027">
      <w:pPr>
        <w:rPr>
          <w:lang w:val="pt-BR"/>
        </w:rPr>
      </w:pPr>
    </w:p>
    <w:p w14:paraId="0CB8375D" w14:textId="77777777" w:rsidR="009F74DC" w:rsidRDefault="009F74DC" w:rsidP="00283027">
      <w:pPr>
        <w:rPr>
          <w:lang w:val="pt-BR"/>
        </w:rPr>
      </w:pPr>
    </w:p>
    <w:p w14:paraId="0A12B710" w14:textId="5792CC9F" w:rsidR="00EF61C2" w:rsidRDefault="00EF61C2" w:rsidP="00283027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4"/>
        <w:gridCol w:w="2124"/>
      </w:tblGrid>
      <w:tr w:rsidR="001952EB" w14:paraId="17B39F3C" w14:textId="77777777" w:rsidTr="001952EB">
        <w:tc>
          <w:tcPr>
            <w:tcW w:w="2123" w:type="dxa"/>
            <w:vMerge w:val="restart"/>
          </w:tcPr>
          <w:p w14:paraId="4E2910F7" w14:textId="77777777" w:rsidR="001952EB" w:rsidRDefault="001952EB" w:rsidP="00283027">
            <w:pPr>
              <w:rPr>
                <w:lang w:val="pt-BR"/>
              </w:rPr>
            </w:pPr>
          </w:p>
        </w:tc>
        <w:tc>
          <w:tcPr>
            <w:tcW w:w="4248" w:type="dxa"/>
            <w:gridSpan w:val="2"/>
            <w:vAlign w:val="center"/>
          </w:tcPr>
          <w:p w14:paraId="01359610" w14:textId="6E29214B" w:rsidR="001952EB" w:rsidRDefault="001952EB" w:rsidP="001952E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Reconhecimento</w:t>
            </w:r>
          </w:p>
        </w:tc>
        <w:tc>
          <w:tcPr>
            <w:tcW w:w="2124" w:type="dxa"/>
            <w:vMerge w:val="restart"/>
            <w:vAlign w:val="center"/>
          </w:tcPr>
          <w:p w14:paraId="7FCA8740" w14:textId="0F6DF484" w:rsidR="001952EB" w:rsidRDefault="001952EB" w:rsidP="001952E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Falso Positivos</w:t>
            </w:r>
          </w:p>
        </w:tc>
      </w:tr>
      <w:tr w:rsidR="001952EB" w14:paraId="198B2415" w14:textId="77777777" w:rsidTr="001952EB">
        <w:tc>
          <w:tcPr>
            <w:tcW w:w="2123" w:type="dxa"/>
            <w:vMerge/>
          </w:tcPr>
          <w:p w14:paraId="328AD448" w14:textId="77777777" w:rsidR="001952EB" w:rsidRDefault="001952EB" w:rsidP="00283027">
            <w:pPr>
              <w:rPr>
                <w:lang w:val="pt-BR"/>
              </w:rPr>
            </w:pPr>
          </w:p>
        </w:tc>
        <w:tc>
          <w:tcPr>
            <w:tcW w:w="2124" w:type="dxa"/>
            <w:vAlign w:val="center"/>
          </w:tcPr>
          <w:p w14:paraId="12FEA53A" w14:textId="4E2FFC25" w:rsidR="001952EB" w:rsidRDefault="001952EB" w:rsidP="001952E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Conjunto 1</w:t>
            </w:r>
          </w:p>
        </w:tc>
        <w:tc>
          <w:tcPr>
            <w:tcW w:w="2124" w:type="dxa"/>
            <w:vAlign w:val="center"/>
          </w:tcPr>
          <w:p w14:paraId="4E155818" w14:textId="6B64E1CE" w:rsidR="001952EB" w:rsidRDefault="001952EB" w:rsidP="001952EB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Conjunto 2</w:t>
            </w:r>
          </w:p>
        </w:tc>
        <w:tc>
          <w:tcPr>
            <w:tcW w:w="2124" w:type="dxa"/>
            <w:vMerge/>
          </w:tcPr>
          <w:p w14:paraId="23E16923" w14:textId="77777777" w:rsidR="001952EB" w:rsidRDefault="001952EB" w:rsidP="00283027">
            <w:pPr>
              <w:rPr>
                <w:lang w:val="pt-BR"/>
              </w:rPr>
            </w:pPr>
          </w:p>
        </w:tc>
      </w:tr>
      <w:tr w:rsidR="001952EB" w14:paraId="6C62DC3E" w14:textId="77777777" w:rsidTr="001952EB">
        <w:tc>
          <w:tcPr>
            <w:tcW w:w="2123" w:type="dxa"/>
          </w:tcPr>
          <w:p w14:paraId="60F07EE9" w14:textId="4856BBF3" w:rsidR="001952EB" w:rsidRDefault="001952EB" w:rsidP="001952EB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Bulbasaur</w:t>
            </w:r>
            <w:proofErr w:type="spellEnd"/>
          </w:p>
        </w:tc>
        <w:tc>
          <w:tcPr>
            <w:tcW w:w="2124" w:type="dxa"/>
          </w:tcPr>
          <w:p w14:paraId="0541A0BE" w14:textId="7BEDD15C" w:rsidR="001952EB" w:rsidRDefault="001952EB" w:rsidP="003040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87.8%</w:t>
            </w:r>
          </w:p>
        </w:tc>
        <w:tc>
          <w:tcPr>
            <w:tcW w:w="2124" w:type="dxa"/>
          </w:tcPr>
          <w:p w14:paraId="41C0424F" w14:textId="3A919A29" w:rsidR="001952EB" w:rsidRDefault="003040DE" w:rsidP="003040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51.2%</w:t>
            </w:r>
          </w:p>
        </w:tc>
        <w:tc>
          <w:tcPr>
            <w:tcW w:w="2124" w:type="dxa"/>
          </w:tcPr>
          <w:p w14:paraId="07BCADC4" w14:textId="1D24B86F" w:rsidR="001952EB" w:rsidRDefault="005533A1" w:rsidP="003040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6</w:t>
            </w:r>
            <w:r w:rsidR="005E5C8D">
              <w:rPr>
                <w:lang w:val="pt-BR"/>
              </w:rPr>
              <w:t>.7</w:t>
            </w:r>
            <w:r>
              <w:rPr>
                <w:lang w:val="pt-BR"/>
              </w:rPr>
              <w:t>%</w:t>
            </w:r>
          </w:p>
        </w:tc>
      </w:tr>
      <w:tr w:rsidR="001952EB" w14:paraId="7603D62D" w14:textId="77777777" w:rsidTr="001952EB">
        <w:tc>
          <w:tcPr>
            <w:tcW w:w="2123" w:type="dxa"/>
          </w:tcPr>
          <w:p w14:paraId="27A81E87" w14:textId="2BEF0198" w:rsidR="001952EB" w:rsidRDefault="001952EB" w:rsidP="001952EB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Charmander</w:t>
            </w:r>
            <w:proofErr w:type="spellEnd"/>
          </w:p>
        </w:tc>
        <w:tc>
          <w:tcPr>
            <w:tcW w:w="2124" w:type="dxa"/>
          </w:tcPr>
          <w:p w14:paraId="77A7D903" w14:textId="585F7B99" w:rsidR="001952EB" w:rsidRDefault="003040DE" w:rsidP="003040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98.7%</w:t>
            </w:r>
          </w:p>
        </w:tc>
        <w:tc>
          <w:tcPr>
            <w:tcW w:w="2124" w:type="dxa"/>
          </w:tcPr>
          <w:p w14:paraId="7D3D3C3A" w14:textId="680273EA" w:rsidR="001952EB" w:rsidRDefault="003040DE" w:rsidP="003040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62.5%</w:t>
            </w:r>
          </w:p>
        </w:tc>
        <w:tc>
          <w:tcPr>
            <w:tcW w:w="2124" w:type="dxa"/>
          </w:tcPr>
          <w:p w14:paraId="313C6BE4" w14:textId="745E8724" w:rsidR="001952EB" w:rsidRDefault="00AD7416" w:rsidP="003040DE">
            <w:pPr>
              <w:tabs>
                <w:tab w:val="clear" w:pos="720"/>
                <w:tab w:val="right" w:pos="1908"/>
              </w:tabs>
              <w:jc w:val="center"/>
              <w:rPr>
                <w:lang w:val="pt-BR"/>
              </w:rPr>
            </w:pPr>
            <w:r>
              <w:rPr>
                <w:lang w:val="pt-BR"/>
              </w:rPr>
              <w:t>10</w:t>
            </w:r>
            <w:r w:rsidR="005533A1">
              <w:rPr>
                <w:lang w:val="pt-BR"/>
              </w:rPr>
              <w:t>%</w:t>
            </w:r>
          </w:p>
        </w:tc>
      </w:tr>
      <w:tr w:rsidR="001952EB" w14:paraId="4212E38F" w14:textId="77777777" w:rsidTr="001952EB">
        <w:tc>
          <w:tcPr>
            <w:tcW w:w="2123" w:type="dxa"/>
          </w:tcPr>
          <w:p w14:paraId="0C3C8013" w14:textId="78DF4961" w:rsidR="001952EB" w:rsidRDefault="001952EB" w:rsidP="001952EB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Squirtle</w:t>
            </w:r>
            <w:proofErr w:type="spellEnd"/>
          </w:p>
        </w:tc>
        <w:tc>
          <w:tcPr>
            <w:tcW w:w="2124" w:type="dxa"/>
          </w:tcPr>
          <w:p w14:paraId="080A18F8" w14:textId="29B43F44" w:rsidR="001952EB" w:rsidRDefault="003040DE" w:rsidP="003040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99.3%</w:t>
            </w:r>
          </w:p>
        </w:tc>
        <w:tc>
          <w:tcPr>
            <w:tcW w:w="2124" w:type="dxa"/>
          </w:tcPr>
          <w:p w14:paraId="066CA130" w14:textId="245159E5" w:rsidR="001952EB" w:rsidRDefault="003040DE" w:rsidP="003040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18.3%</w:t>
            </w:r>
          </w:p>
        </w:tc>
        <w:tc>
          <w:tcPr>
            <w:tcW w:w="2124" w:type="dxa"/>
          </w:tcPr>
          <w:p w14:paraId="10705FAB" w14:textId="51C47DE2" w:rsidR="001952EB" w:rsidRDefault="005533A1" w:rsidP="003040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2%</w:t>
            </w:r>
          </w:p>
        </w:tc>
      </w:tr>
    </w:tbl>
    <w:p w14:paraId="163AFFAC" w14:textId="3199AB28" w:rsidR="00B73481" w:rsidRPr="0051762F" w:rsidRDefault="00D14C0F" w:rsidP="0051762F">
      <w:pPr>
        <w:pStyle w:val="Legenda"/>
        <w:ind w:left="0"/>
        <w:rPr>
          <w:lang w:val="pt-BR"/>
        </w:rPr>
      </w:pPr>
      <w:r>
        <w:rPr>
          <w:lang w:val="pt-BR"/>
        </w:rPr>
        <w:t>Tabela 1</w:t>
      </w:r>
      <w:r w:rsidRPr="00236877">
        <w:rPr>
          <w:lang w:val="pt-BR"/>
        </w:rPr>
        <w:t xml:space="preserve">. </w:t>
      </w:r>
      <w:r w:rsidR="00B73481">
        <w:rPr>
          <w:lang w:val="pt-BR"/>
        </w:rPr>
        <w:t>Percentuais de reconhecimento dos quadros alvo da RNA e o percentual de falso positivos encontrados no total dos dois conjuntos</w:t>
      </w:r>
    </w:p>
    <w:p w14:paraId="1FC9FC16" w14:textId="0B795EAB" w:rsidR="0012655B" w:rsidRDefault="00B73481" w:rsidP="00283027">
      <w:pPr>
        <w:rPr>
          <w:lang w:val="pt-BR"/>
        </w:rPr>
      </w:pPr>
      <w:r>
        <w:rPr>
          <w:lang w:val="pt-BR"/>
        </w:rPr>
        <w:tab/>
        <w:t xml:space="preserve">O conjunto 1, que foi utilizado para treinar as </w:t>
      </w:r>
      <w:proofErr w:type="spellStart"/>
      <w:r>
        <w:rPr>
          <w:lang w:val="pt-BR"/>
        </w:rPr>
        <w:t>RNAs</w:t>
      </w:r>
      <w:proofErr w:type="spellEnd"/>
      <w:r>
        <w:rPr>
          <w:lang w:val="pt-BR"/>
        </w:rPr>
        <w:t>, apresentou um resultado final satisfatório de reconhecimento do</w:t>
      </w:r>
      <w:r w:rsidR="00C86ED1">
        <w:rPr>
          <w:lang w:val="pt-BR"/>
        </w:rPr>
        <w:t>s</w:t>
      </w:r>
      <w:r w:rsidR="00F55877">
        <w:rPr>
          <w:lang w:val="pt-BR"/>
        </w:rPr>
        <w:t xml:space="preserve"> personagens alvo</w:t>
      </w:r>
      <w:r w:rsidR="0012655B">
        <w:rPr>
          <w:lang w:val="pt-BR"/>
        </w:rPr>
        <w:t xml:space="preserve"> conforme exibido pela tabela 1. No conjunto 2, dois personagens foram reconhecidos com sucesso, porém houve um reconhecimento baixo para o terceiro personagem.</w:t>
      </w:r>
    </w:p>
    <w:p w14:paraId="09BDDC8C" w14:textId="33CE1474" w:rsidR="001952EB" w:rsidRPr="009B18D5" w:rsidRDefault="0012655B" w:rsidP="00283027">
      <w:pPr>
        <w:rPr>
          <w:lang w:val="pt-BR"/>
        </w:rPr>
      </w:pPr>
      <w:r>
        <w:rPr>
          <w:lang w:val="pt-BR"/>
        </w:rPr>
        <w:tab/>
        <w:t>Os falso</w:t>
      </w:r>
      <w:r w:rsidR="00C86ED1">
        <w:rPr>
          <w:lang w:val="pt-BR"/>
        </w:rPr>
        <w:t>s</w:t>
      </w:r>
      <w:r>
        <w:rPr>
          <w:lang w:val="pt-BR"/>
        </w:rPr>
        <w:t xml:space="preserve"> positivos exibidos na tabela 1 consideram os dois conjuntos juntos, possuindo 300 quadros no total após desconsiderar os dois quadros do personagem alvo em cada contagem. </w:t>
      </w:r>
      <w:r w:rsidR="006C62C5">
        <w:rPr>
          <w:lang w:val="pt-BR"/>
        </w:rPr>
        <w:t xml:space="preserve">Para a RNA do personagem </w:t>
      </w:r>
      <w:proofErr w:type="spellStart"/>
      <w:r w:rsidR="006C62C5">
        <w:rPr>
          <w:lang w:val="pt-BR"/>
        </w:rPr>
        <w:t>Bulbasaur</w:t>
      </w:r>
      <w:proofErr w:type="spellEnd"/>
      <w:r w:rsidR="006C62C5">
        <w:rPr>
          <w:lang w:val="pt-BR"/>
        </w:rPr>
        <w:t xml:space="preserve">, houveram </w:t>
      </w:r>
      <w:proofErr w:type="gramStart"/>
      <w:r w:rsidR="006C62C5">
        <w:rPr>
          <w:lang w:val="pt-BR"/>
        </w:rPr>
        <w:t>6 falso</w:t>
      </w:r>
      <w:proofErr w:type="gramEnd"/>
      <w:r w:rsidR="006C62C5">
        <w:rPr>
          <w:lang w:val="pt-BR"/>
        </w:rPr>
        <w:t xml:space="preserve"> positivos no conjunto 1 e 14 no conjunto 2; no caso do personagem </w:t>
      </w:r>
      <w:proofErr w:type="spellStart"/>
      <w:r w:rsidR="006C62C5">
        <w:rPr>
          <w:lang w:val="pt-BR"/>
        </w:rPr>
        <w:t>Charmander</w:t>
      </w:r>
      <w:proofErr w:type="spellEnd"/>
      <w:r w:rsidR="006C62C5">
        <w:rPr>
          <w:lang w:val="pt-BR"/>
        </w:rPr>
        <w:t xml:space="preserve">, houveram 16 falso positivos no conjunto 1 e 14 no conjunto 2; e para o personagem </w:t>
      </w:r>
      <w:proofErr w:type="spellStart"/>
      <w:r w:rsidR="006C62C5">
        <w:rPr>
          <w:lang w:val="pt-BR"/>
        </w:rPr>
        <w:t>Squirtle</w:t>
      </w:r>
      <w:proofErr w:type="spellEnd"/>
      <w:r w:rsidR="006C62C5">
        <w:rPr>
          <w:lang w:val="pt-BR"/>
        </w:rPr>
        <w:t>, o conjunto 1 obteve 2 falso positivos e o conjunto 2 obteve 3 falso positivos.</w:t>
      </w:r>
    </w:p>
    <w:p w14:paraId="05662334" w14:textId="77777777" w:rsidR="00EC49FE" w:rsidRPr="003A5B58" w:rsidRDefault="00603861" w:rsidP="00603861">
      <w:pPr>
        <w:pStyle w:val="Ttulo1"/>
        <w:rPr>
          <w:lang w:val="pt-BR"/>
        </w:rPr>
      </w:pPr>
      <w:r w:rsidRPr="003A5B58">
        <w:rPr>
          <w:lang w:val="pt-BR"/>
        </w:rPr>
        <w:t>6</w:t>
      </w:r>
      <w:r w:rsidR="00EC49FE" w:rsidRPr="003A5B58">
        <w:rPr>
          <w:lang w:val="pt-BR"/>
        </w:rPr>
        <w:t xml:space="preserve">. </w:t>
      </w:r>
      <w:r w:rsidR="00555EB1" w:rsidRPr="003A5B58">
        <w:rPr>
          <w:lang w:val="pt-BR"/>
        </w:rPr>
        <w:t>Conclusões</w:t>
      </w:r>
    </w:p>
    <w:p w14:paraId="1824F3D7" w14:textId="1B5555ED" w:rsidR="00011B17" w:rsidRDefault="00D25556">
      <w:pPr>
        <w:rPr>
          <w:lang w:val="pt-BR"/>
        </w:rPr>
      </w:pPr>
      <w:r>
        <w:rPr>
          <w:lang w:val="pt-BR"/>
        </w:rPr>
        <w:t xml:space="preserve">Comparando os resultados da pesquisa, que utilizou de redes </w:t>
      </w:r>
      <w:proofErr w:type="spellStart"/>
      <w:r w:rsidR="00D14C0F">
        <w:rPr>
          <w:lang w:val="pt-BR"/>
        </w:rPr>
        <w:t>Perceptron</w:t>
      </w:r>
      <w:proofErr w:type="spellEnd"/>
      <w:r w:rsidR="00D14C0F">
        <w:rPr>
          <w:lang w:val="pt-BR"/>
        </w:rPr>
        <w:t xml:space="preserve"> de multicamadas padrões</w:t>
      </w:r>
      <w:r w:rsidR="006046BD">
        <w:rPr>
          <w:lang w:val="pt-BR"/>
        </w:rPr>
        <w:t>, e</w:t>
      </w:r>
      <w:r>
        <w:rPr>
          <w:lang w:val="pt-BR"/>
        </w:rPr>
        <w:t xml:space="preserve"> os modelos descritos na literatura com a utilização de </w:t>
      </w:r>
      <w:r w:rsidRPr="00425735">
        <w:rPr>
          <w:lang w:val="pt-BR"/>
        </w:rPr>
        <w:t xml:space="preserve">redes neurais </w:t>
      </w:r>
      <w:proofErr w:type="spellStart"/>
      <w:r w:rsidRPr="00425735">
        <w:rPr>
          <w:lang w:val="pt-BR"/>
        </w:rPr>
        <w:t>convolutivas</w:t>
      </w:r>
      <w:proofErr w:type="spellEnd"/>
      <w:r>
        <w:rPr>
          <w:lang w:val="pt-BR"/>
        </w:rPr>
        <w:t>, é possível afirmar que muitos aspectos influenciaram diretamente na taxa de convergência dos experimentos neste artigo descritos, sendo os principais</w:t>
      </w:r>
      <w:r w:rsidR="009E021F">
        <w:rPr>
          <w:lang w:val="pt-BR"/>
        </w:rPr>
        <w:t>:</w:t>
      </w:r>
      <w:r>
        <w:rPr>
          <w:lang w:val="pt-BR"/>
        </w:rPr>
        <w:t xml:space="preserve"> amostra, </w:t>
      </w:r>
      <w:r w:rsidR="009E021F">
        <w:rPr>
          <w:lang w:val="pt-BR"/>
        </w:rPr>
        <w:t xml:space="preserve">modelo de rede, </w:t>
      </w:r>
      <w:r>
        <w:rPr>
          <w:lang w:val="pt-BR"/>
        </w:rPr>
        <w:t xml:space="preserve">pré-processamento e </w:t>
      </w:r>
      <w:r w:rsidR="009E021F">
        <w:rPr>
          <w:lang w:val="pt-BR"/>
        </w:rPr>
        <w:t>linguagem de programação.</w:t>
      </w:r>
    </w:p>
    <w:p w14:paraId="35768DC4" w14:textId="4C2A5352" w:rsidR="003503A0" w:rsidRPr="007E638F" w:rsidRDefault="009E021F" w:rsidP="0051762F">
      <w:pPr>
        <w:rPr>
          <w:lang w:val="pt-BR"/>
        </w:rPr>
      </w:pPr>
      <w:r>
        <w:rPr>
          <w:lang w:val="pt-BR"/>
        </w:rPr>
        <w:tab/>
        <w:t xml:space="preserve">Neste experimento foram utilizados para treino apenas 1 exemplar de cada </w:t>
      </w:r>
      <w:r w:rsidRPr="0051762F">
        <w:rPr>
          <w:i/>
          <w:lang w:val="pt-BR"/>
        </w:rPr>
        <w:t>Pokémon</w:t>
      </w:r>
      <w:r>
        <w:rPr>
          <w:lang w:val="pt-BR"/>
        </w:rPr>
        <w:t xml:space="preserve">, </w:t>
      </w:r>
      <w:r w:rsidR="00652648" w:rsidRPr="00320C65">
        <w:rPr>
          <w:lang w:val="pt-BR"/>
        </w:rPr>
        <w:t>sendo</w:t>
      </w:r>
      <w:r>
        <w:rPr>
          <w:lang w:val="pt-BR"/>
        </w:rPr>
        <w:t xml:space="preserve"> que desta forma, os resultados dependem muito da diferença de posicionamento de um quadro para o outro, como é o caso do personagem </w:t>
      </w:r>
      <w:proofErr w:type="spellStart"/>
      <w:r>
        <w:rPr>
          <w:lang w:val="pt-BR"/>
        </w:rPr>
        <w:t>Squirtle</w:t>
      </w:r>
      <w:proofErr w:type="spellEnd"/>
      <w:r w:rsidR="00AF4667">
        <w:rPr>
          <w:lang w:val="pt-BR"/>
        </w:rPr>
        <w:t xml:space="preserve"> </w:t>
      </w:r>
      <w:r w:rsidR="005734DE">
        <w:rPr>
          <w:lang w:val="pt-BR"/>
        </w:rPr>
        <w:t>(ver Figura 5)</w:t>
      </w:r>
      <w:r>
        <w:rPr>
          <w:lang w:val="pt-BR"/>
        </w:rPr>
        <w:t xml:space="preserve">, </w:t>
      </w:r>
      <w:r w:rsidR="006046BD">
        <w:rPr>
          <w:lang w:val="pt-BR"/>
        </w:rPr>
        <w:t xml:space="preserve">que </w:t>
      </w:r>
      <w:r w:rsidR="00320C65">
        <w:rPr>
          <w:lang w:val="pt-BR"/>
        </w:rPr>
        <w:t xml:space="preserve">com </w:t>
      </w:r>
      <w:r>
        <w:rPr>
          <w:lang w:val="pt-BR"/>
        </w:rPr>
        <w:t xml:space="preserve">o quadro de treino </w:t>
      </w:r>
      <w:r w:rsidR="006046BD">
        <w:rPr>
          <w:lang w:val="pt-BR"/>
        </w:rPr>
        <w:t>possuiu</w:t>
      </w:r>
      <w:r>
        <w:rPr>
          <w:lang w:val="pt-BR"/>
        </w:rPr>
        <w:t xml:space="preserve"> uma convergência de 99,3%, porém somente 18,3% com o quadro</w:t>
      </w:r>
      <w:r w:rsidR="00320C65">
        <w:rPr>
          <w:lang w:val="pt-BR"/>
        </w:rPr>
        <w:t xml:space="preserve"> de testes</w:t>
      </w:r>
      <w:r w:rsidR="006046BD">
        <w:rPr>
          <w:lang w:val="pt-BR"/>
        </w:rPr>
        <w:t>.</w:t>
      </w:r>
      <w:r>
        <w:rPr>
          <w:lang w:val="pt-BR"/>
        </w:rPr>
        <w:t xml:space="preserve"> </w:t>
      </w:r>
      <w:r w:rsidR="006046BD">
        <w:rPr>
          <w:lang w:val="pt-BR"/>
        </w:rPr>
        <w:t>N</w:t>
      </w:r>
      <w:r>
        <w:rPr>
          <w:lang w:val="pt-BR"/>
        </w:rPr>
        <w:t>este caso em específico ficam evidentes as diferenças entre o quadro de treino e o de testes.</w:t>
      </w:r>
      <w:r w:rsidR="007514F9">
        <w:rPr>
          <w:lang w:val="pt-BR"/>
        </w:rPr>
        <w:t xml:space="preserve"> A utilização de mais casos poderia diminuir o impacto da movimentação do personagem.</w:t>
      </w:r>
    </w:p>
    <w:p w14:paraId="5974D57F" w14:textId="2E569F4F" w:rsidR="005734DE" w:rsidRDefault="007514F9" w:rsidP="0051762F">
      <w:pPr>
        <w:rPr>
          <w:lang w:val="pt-BR"/>
        </w:rPr>
      </w:pPr>
      <w:r>
        <w:rPr>
          <w:lang w:val="pt-BR"/>
        </w:rPr>
        <w:tab/>
      </w:r>
      <w:r w:rsidR="006046BD">
        <w:rPr>
          <w:lang w:val="pt-BR"/>
        </w:rPr>
        <w:t>Caso fossem utilizad</w:t>
      </w:r>
      <w:r w:rsidR="00AF4667">
        <w:rPr>
          <w:lang w:val="pt-BR"/>
        </w:rPr>
        <w:t>a</w:t>
      </w:r>
      <w:r w:rsidR="006046BD">
        <w:rPr>
          <w:lang w:val="pt-BR"/>
        </w:rPr>
        <w:t>s</w:t>
      </w:r>
      <w:r>
        <w:rPr>
          <w:lang w:val="pt-BR"/>
        </w:rPr>
        <w:t xml:space="preserve"> mais imagens de entrada, outra melhoria possível seria uma melhor escolha de métodos de pré-processamento de imagens, visto que o efetuado no experimento envolvia apenas o redimensionamento do quadro e a des</w:t>
      </w:r>
      <w:r w:rsidR="00320C65">
        <w:rPr>
          <w:lang w:val="pt-BR"/>
        </w:rPr>
        <w:t>coloração</w:t>
      </w:r>
      <w:r>
        <w:rPr>
          <w:lang w:val="pt-BR"/>
        </w:rPr>
        <w:t xml:space="preserve"> do mesmo</w:t>
      </w:r>
      <w:r w:rsidR="008C32DD">
        <w:rPr>
          <w:lang w:val="pt-BR"/>
        </w:rPr>
        <w:t xml:space="preserve"> </w:t>
      </w:r>
      <w:r w:rsidR="005734DE">
        <w:rPr>
          <w:lang w:val="pt-BR"/>
        </w:rPr>
        <w:t>(ver Figuras 3 e 4)</w:t>
      </w:r>
      <w:r>
        <w:rPr>
          <w:lang w:val="pt-BR"/>
        </w:rPr>
        <w:t xml:space="preserve">. Redimensionamento este que foi empregado dada necessidade de diminuir o tempo de treinamento da rede, que mesmo </w:t>
      </w:r>
      <w:r w:rsidR="00320C65">
        <w:rPr>
          <w:lang w:val="pt-BR"/>
        </w:rPr>
        <w:t>reduzida</w:t>
      </w:r>
      <w:r>
        <w:rPr>
          <w:lang w:val="pt-BR"/>
        </w:rPr>
        <w:t xml:space="preserve"> </w:t>
      </w:r>
      <w:r w:rsidR="00301B20">
        <w:rPr>
          <w:lang w:val="pt-BR"/>
        </w:rPr>
        <w:t>ainda necessita de aproximadamente duas horas para o treino.</w:t>
      </w:r>
    </w:p>
    <w:p w14:paraId="7F7D6123" w14:textId="0B28C950" w:rsidR="00301B20" w:rsidRDefault="005734DE" w:rsidP="0051762F">
      <w:pPr>
        <w:rPr>
          <w:lang w:val="pt-BR"/>
        </w:rPr>
      </w:pPr>
      <w:r>
        <w:rPr>
          <w:lang w:val="pt-BR"/>
        </w:rPr>
        <w:tab/>
      </w:r>
      <w:r w:rsidR="00301B20">
        <w:rPr>
          <w:lang w:val="pt-BR"/>
        </w:rPr>
        <w:t xml:space="preserve">Tal demora no treinamento da rede deve-se por conta principalmente do tipo de rede utilizada, </w:t>
      </w:r>
      <w:r w:rsidR="006046BD">
        <w:rPr>
          <w:lang w:val="pt-BR"/>
        </w:rPr>
        <w:t>visto esse</w:t>
      </w:r>
      <w:r w:rsidR="00301B20">
        <w:rPr>
          <w:lang w:val="pt-BR"/>
        </w:rPr>
        <w:t xml:space="preserve"> tipo </w:t>
      </w:r>
      <w:r w:rsidR="006046BD">
        <w:rPr>
          <w:lang w:val="pt-BR"/>
        </w:rPr>
        <w:t xml:space="preserve">de rede </w:t>
      </w:r>
      <w:r w:rsidR="00301B20">
        <w:rPr>
          <w:lang w:val="pt-BR"/>
        </w:rPr>
        <w:t xml:space="preserve">não ser o mais indicado para reconhecimento de imagens devido </w:t>
      </w:r>
      <w:r w:rsidR="006046BD">
        <w:rPr>
          <w:lang w:val="pt-BR"/>
        </w:rPr>
        <w:t xml:space="preserve">a </w:t>
      </w:r>
      <w:r w:rsidR="00301B20">
        <w:rPr>
          <w:lang w:val="pt-BR"/>
        </w:rPr>
        <w:t xml:space="preserve">fatores de complexidade, e a linguagem de programação escolhida, </w:t>
      </w:r>
      <w:proofErr w:type="spellStart"/>
      <w:r w:rsidR="006046BD">
        <w:rPr>
          <w:lang w:val="pt-BR"/>
        </w:rPr>
        <w:lastRenderedPageBreak/>
        <w:t>J</w:t>
      </w:r>
      <w:r w:rsidR="00301B20">
        <w:rPr>
          <w:lang w:val="pt-BR"/>
        </w:rPr>
        <w:t>avascript</w:t>
      </w:r>
      <w:proofErr w:type="spellEnd"/>
      <w:r w:rsidR="00301B20">
        <w:rPr>
          <w:lang w:val="pt-BR"/>
        </w:rPr>
        <w:t>, que mesmo facilitando em muitos aspectos a programação, não apresenta desempenho</w:t>
      </w:r>
      <w:r w:rsidR="006046BD">
        <w:rPr>
          <w:lang w:val="pt-BR"/>
        </w:rPr>
        <w:t xml:space="preserve"> otimizado</w:t>
      </w:r>
      <w:r w:rsidR="00301B20">
        <w:rPr>
          <w:lang w:val="pt-BR"/>
        </w:rPr>
        <w:t xml:space="preserve"> para </w:t>
      </w:r>
      <w:r w:rsidR="006046BD">
        <w:rPr>
          <w:lang w:val="pt-BR"/>
        </w:rPr>
        <w:t xml:space="preserve">uso das tecnologias propostas no </w:t>
      </w:r>
      <w:r w:rsidR="00E74120">
        <w:rPr>
          <w:lang w:val="pt-BR"/>
        </w:rPr>
        <w:t>projeto</w:t>
      </w:r>
      <w:r w:rsidR="00301B20">
        <w:rPr>
          <w:lang w:val="pt-BR"/>
        </w:rPr>
        <w:t>.</w:t>
      </w:r>
    </w:p>
    <w:p w14:paraId="53642307" w14:textId="77777777" w:rsidR="007514F9" w:rsidRPr="003A5B58" w:rsidRDefault="007514F9" w:rsidP="007514F9">
      <w:pPr>
        <w:rPr>
          <w:lang w:val="pt-BR"/>
        </w:rPr>
      </w:pPr>
    </w:p>
    <w:p w14:paraId="3A5E7738" w14:textId="15104225" w:rsidR="00D35ABA" w:rsidRPr="0051762F" w:rsidRDefault="00AE4E71" w:rsidP="00D35ABA">
      <w:pPr>
        <w:pStyle w:val="Ttulo1"/>
      </w:pPr>
      <w:proofErr w:type="spellStart"/>
      <w:r w:rsidRPr="0051762F">
        <w:t>Referencias</w:t>
      </w:r>
      <w:proofErr w:type="spellEnd"/>
    </w:p>
    <w:p w14:paraId="7CCAC5FB" w14:textId="0A1725DE" w:rsidR="00610987" w:rsidRPr="007E638F" w:rsidRDefault="00610987" w:rsidP="00610987">
      <w:r w:rsidRPr="00F31CFB">
        <w:t xml:space="preserve">INTELLIGENCE. Merriam-Webster Online Dictionary. </w:t>
      </w:r>
      <w:r w:rsidRPr="007E638F">
        <w:t>2017. https://www.merriam-webster.com/.</w:t>
      </w:r>
    </w:p>
    <w:p w14:paraId="77D11F15" w14:textId="4DB9C3D0" w:rsidR="00C86ED1" w:rsidRPr="007E638F" w:rsidRDefault="00C86ED1" w:rsidP="009B18D5">
      <w:r>
        <w:t xml:space="preserve">MUCCULLOCH, WARREN; WALTER PITTIS. (1943). A Logical Calculus of the Ideas Immanent in Nervous Activity. </w:t>
      </w:r>
      <w:proofErr w:type="spellStart"/>
      <w:r>
        <w:t>Bullettin</w:t>
      </w:r>
      <w:proofErr w:type="spellEnd"/>
      <w:r>
        <w:t xml:space="preserve"> of Mathematical Biophysics. </w:t>
      </w:r>
      <w:r w:rsidRPr="007E638F">
        <w:t xml:space="preserve"> </w:t>
      </w:r>
      <w:r w:rsidRPr="00C86ED1">
        <w:t>https://link.springer.com/article/10.1007%2FBF02478259</w:t>
      </w:r>
      <w:r w:rsidRPr="007E638F">
        <w:t>.</w:t>
      </w:r>
    </w:p>
    <w:p w14:paraId="5C32F554" w14:textId="5410B556" w:rsidR="00C86ED1" w:rsidRPr="007E638F" w:rsidRDefault="00C86ED1" w:rsidP="009B18D5">
      <w:r>
        <w:t xml:space="preserve">ROSENBLATT, F. (1943). The Perceptron: A </w:t>
      </w:r>
      <w:proofErr w:type="spellStart"/>
      <w:r>
        <w:t>Probabilistc</w:t>
      </w:r>
      <w:proofErr w:type="spellEnd"/>
      <w:r>
        <w:t xml:space="preserve"> Model </w:t>
      </w:r>
      <w:proofErr w:type="gramStart"/>
      <w:r>
        <w:t>For</w:t>
      </w:r>
      <w:proofErr w:type="gramEnd"/>
      <w:r>
        <w:t xml:space="preserve"> Information Storage And Organization In The Brain. Psychological Review. </w:t>
      </w:r>
      <w:r w:rsidRPr="007E638F">
        <w:t xml:space="preserve"> </w:t>
      </w:r>
      <w:r w:rsidR="00610987" w:rsidRPr="0051762F">
        <w:t>http://citeseerx.ist.psu.edu/viewdoc/summary?doi=10.1.1.588.3775</w:t>
      </w:r>
      <w:r w:rsidRPr="007E638F">
        <w:t>.</w:t>
      </w:r>
    </w:p>
    <w:p w14:paraId="705A4C3D" w14:textId="310BFC60" w:rsidR="00C86ED1" w:rsidRPr="007E638F" w:rsidRDefault="00610987" w:rsidP="00C86ED1">
      <w:r>
        <w:t>WERBOS, P.J. (1975)</w:t>
      </w:r>
      <w:r w:rsidR="00C86ED1" w:rsidRPr="00F31CFB">
        <w:t>.</w:t>
      </w:r>
      <w:r>
        <w:t xml:space="preserve"> Beyond Regression: New Tools for Prediction and Analysis in the Behavioral Sciences</w:t>
      </w:r>
      <w:r w:rsidR="00C86ED1" w:rsidRPr="007E638F">
        <w:t>.</w:t>
      </w:r>
      <w:r w:rsidRPr="007E638F">
        <w:t xml:space="preserve"> </w:t>
      </w:r>
      <w:r w:rsidR="00E82FD2" w:rsidRPr="007E638F">
        <w:t>https://www.researchgate.net/publication/35657389_Beyond_regression_new_tools_for_prediction_and_analysis_in_the_behavioral_sciences.</w:t>
      </w:r>
    </w:p>
    <w:p w14:paraId="27BFF893" w14:textId="3232B294" w:rsidR="00E82FD2" w:rsidRDefault="00E82FD2" w:rsidP="00C86ED1">
      <w:r>
        <w:t>OLAH, CHRISTOPHER (2014). Conv Nets: A Modular Perspective</w:t>
      </w:r>
      <w:r w:rsidR="00245FDB">
        <w:t xml:space="preserve">. </w:t>
      </w:r>
      <w:r w:rsidR="00245FDB" w:rsidRPr="0051762F">
        <w:t>http://colah.github.io/posts/2014-07-Conv-Nets-Modular/</w:t>
      </w:r>
      <w:r w:rsidR="00245FDB">
        <w:t>.</w:t>
      </w:r>
    </w:p>
    <w:p w14:paraId="225E11F7" w14:textId="550852C0" w:rsidR="00245FDB" w:rsidRDefault="00245FDB" w:rsidP="00C86ED1">
      <w:r>
        <w:t xml:space="preserve">SURYANI, DEWI (2017). Convolutional Neural Network. BINUS UNIVERSITY School of Computer Science. </w:t>
      </w:r>
      <w:r w:rsidRPr="0051762F">
        <w:t>http://socs.binus.ac.id/2017/02/27/convolutional-neural-network/</w:t>
      </w:r>
      <w:r>
        <w:t>.</w:t>
      </w:r>
    </w:p>
    <w:p w14:paraId="233E9182" w14:textId="0304BB23" w:rsidR="00245FDB" w:rsidRDefault="00D943B2" w:rsidP="00C86ED1">
      <w:r>
        <w:t xml:space="preserve">LE, QUOC V.; RANZATO, MARC’AURELIO; MONGA, RAJAT; DEVIN, MATTHIEU; CHEN, KAI; CORRADO, GREG S.; DEAN, JEFF; NG ANDREW Y.; Building High-level Features Using Large Scale Unsupervised Learning. </w:t>
      </w:r>
      <w:r w:rsidRPr="0051762F">
        <w:t>http://static.googleusercontent.com/media/research.google.com/en//archive/unsupervised_icml2012.pdf</w:t>
      </w:r>
      <w:r>
        <w:t>.</w:t>
      </w:r>
    </w:p>
    <w:p w14:paraId="4457823A" w14:textId="4C438F94" w:rsidR="00D943B2" w:rsidRDefault="00D943B2" w:rsidP="00C86ED1">
      <w:r>
        <w:t xml:space="preserve">KRIZHEVSKY, ALEX; SUTSKEVER, ILYA; HINTON GEOFFREY E. ImageNet Classification with Deep Convolutional Neural Networks. </w:t>
      </w:r>
      <w:proofErr w:type="gramStart"/>
      <w:r w:rsidRPr="0051762F">
        <w:t>http://www.cs.toronto.edu/~fritz/absps/imagenet.pdf</w:t>
      </w:r>
      <w:r>
        <w:t xml:space="preserve"> .</w:t>
      </w:r>
      <w:proofErr w:type="gramEnd"/>
    </w:p>
    <w:p w14:paraId="56E7F369" w14:textId="4D09406D" w:rsidR="00D300AA" w:rsidRDefault="00D300AA" w:rsidP="00C86ED1">
      <w:r>
        <w:t xml:space="preserve">SZEGEDY, CHRISTIAN; LIU, WEI; JIA, YANGQING; SERMANET, PIERRE; REED, SCOTT; ANGUELOV, DRAGOMIR; ERHAN, DUMITRU; VANHOUKE, VINCENT; RABINOVICH, ANDREW. Going Deeper with Convolutions. </w:t>
      </w:r>
      <w:r w:rsidRPr="0051762F">
        <w:t>https://arxiv.org/abs/1409.4842</w:t>
      </w:r>
      <w:r>
        <w:t xml:space="preserve">. </w:t>
      </w:r>
    </w:p>
    <w:p w14:paraId="135D7803" w14:textId="6CB6B9C3" w:rsidR="00D300AA" w:rsidRDefault="00D300AA" w:rsidP="00C86ED1">
      <w:r>
        <w:t xml:space="preserve">LOFFE, SERGEY; SZEGEDY, CHRISTIAN; Batch Normalization: Accelerating Deeper Network Training by reducing Interval Covariate Shift. </w:t>
      </w:r>
      <w:r w:rsidRPr="0051762F">
        <w:t>https://arxiv.org/abs/1502.03167</w:t>
      </w:r>
      <w:r>
        <w:t>.</w:t>
      </w:r>
    </w:p>
    <w:p w14:paraId="192DD557" w14:textId="51CC4029" w:rsidR="00D300AA" w:rsidRDefault="00D300AA" w:rsidP="00C86ED1">
      <w:r>
        <w:t xml:space="preserve">SZEGEDY, CHRISTIAN; VANHOUKE, VINCENT; LOFFE, SERGEY; SHLENS, JONATHON; WOJNA, ZBIGNIEW. Rethinking the Inception Architecture for Computer Vision. </w:t>
      </w:r>
      <w:proofErr w:type="gramStart"/>
      <w:r w:rsidRPr="0051762F">
        <w:t>https://arxiv.org/abs/1512.00567</w:t>
      </w:r>
      <w:r>
        <w:t xml:space="preserve"> .</w:t>
      </w:r>
      <w:proofErr w:type="gramEnd"/>
    </w:p>
    <w:p w14:paraId="62A6D153" w14:textId="77777777" w:rsidR="00D300AA" w:rsidRDefault="00D300AA" w:rsidP="00C86ED1"/>
    <w:p w14:paraId="21E4D97D" w14:textId="637845E8" w:rsidR="00D943B2" w:rsidRPr="0051762F" w:rsidRDefault="00D943B2" w:rsidP="00C86ED1"/>
    <w:p w14:paraId="57479635" w14:textId="77777777" w:rsidR="00C86ED1" w:rsidRPr="007E638F" w:rsidRDefault="00C86ED1" w:rsidP="009B18D5"/>
    <w:sectPr w:rsidR="00C86ED1" w:rsidRPr="007E638F">
      <w:headerReference w:type="even" r:id="rId17"/>
      <w:headerReference w:type="default" r:id="rId18"/>
      <w:footerReference w:type="even" r:id="rId19"/>
      <w:footerReference w:type="first" r:id="rId20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8100F2" w14:textId="77777777" w:rsidR="00994444" w:rsidRDefault="00994444">
      <w:r>
        <w:separator/>
      </w:r>
    </w:p>
  </w:endnote>
  <w:endnote w:type="continuationSeparator" w:id="0">
    <w:p w14:paraId="4ADABAD5" w14:textId="77777777" w:rsidR="00994444" w:rsidRDefault="00994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42E623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0090E" w14:textId="77777777"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5A109" w14:textId="77777777"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FDAE6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21DEF" w14:textId="77777777" w:rsidR="00994444" w:rsidRDefault="00994444">
      <w:r>
        <w:separator/>
      </w:r>
    </w:p>
  </w:footnote>
  <w:footnote w:type="continuationSeparator" w:id="0">
    <w:p w14:paraId="6F2D8392" w14:textId="77777777" w:rsidR="00994444" w:rsidRDefault="009944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A1761F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393D71EE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BD5E4" w14:textId="77777777" w:rsidR="0092301E" w:rsidRDefault="0092301E">
    <w:pPr>
      <w:framePr w:wrap="around" w:vAnchor="text" w:hAnchor="margin" w:xAlign="inside" w:y="1"/>
    </w:pPr>
  </w:p>
  <w:p w14:paraId="6E697579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B1DE8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4DC7131D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  <w:p w14:paraId="69352476" w14:textId="77777777" w:rsidR="0092301E" w:rsidRPr="00A962D4" w:rsidRDefault="0092301E">
    <w:pPr>
      <w:rPr>
        <w:lang w:val="pt-B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969111" w14:textId="77777777" w:rsidR="0092301E" w:rsidRDefault="0092301E">
    <w:pPr>
      <w:framePr w:wrap="around" w:vAnchor="text" w:hAnchor="margin" w:xAlign="inside" w:y="1"/>
    </w:pPr>
  </w:p>
  <w:p w14:paraId="3248187C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C791FDE"/>
    <w:multiLevelType w:val="hybridMultilevel"/>
    <w:tmpl w:val="9D74F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03ABF"/>
    <w:rsid w:val="00011B17"/>
    <w:rsid w:val="000122EC"/>
    <w:rsid w:val="0001298F"/>
    <w:rsid w:val="000130BD"/>
    <w:rsid w:val="00022497"/>
    <w:rsid w:val="000269C8"/>
    <w:rsid w:val="00032BE0"/>
    <w:rsid w:val="00042038"/>
    <w:rsid w:val="00043F69"/>
    <w:rsid w:val="00047581"/>
    <w:rsid w:val="00070707"/>
    <w:rsid w:val="000819F0"/>
    <w:rsid w:val="00091065"/>
    <w:rsid w:val="0009305C"/>
    <w:rsid w:val="00093B95"/>
    <w:rsid w:val="00096CF6"/>
    <w:rsid w:val="000B1FC1"/>
    <w:rsid w:val="000F4D0D"/>
    <w:rsid w:val="00106E39"/>
    <w:rsid w:val="0012655B"/>
    <w:rsid w:val="00143BF7"/>
    <w:rsid w:val="00156EB9"/>
    <w:rsid w:val="00173847"/>
    <w:rsid w:val="00194235"/>
    <w:rsid w:val="001952EB"/>
    <w:rsid w:val="00197AA3"/>
    <w:rsid w:val="001A222E"/>
    <w:rsid w:val="001B0861"/>
    <w:rsid w:val="001C3139"/>
    <w:rsid w:val="001C37DE"/>
    <w:rsid w:val="001F09B1"/>
    <w:rsid w:val="001F47D0"/>
    <w:rsid w:val="00201812"/>
    <w:rsid w:val="002208D4"/>
    <w:rsid w:val="00223298"/>
    <w:rsid w:val="0022582D"/>
    <w:rsid w:val="00230344"/>
    <w:rsid w:val="00233225"/>
    <w:rsid w:val="002441F5"/>
    <w:rsid w:val="00245D19"/>
    <w:rsid w:val="00245FDB"/>
    <w:rsid w:val="002469A4"/>
    <w:rsid w:val="00250CFB"/>
    <w:rsid w:val="0025722C"/>
    <w:rsid w:val="00283027"/>
    <w:rsid w:val="00290562"/>
    <w:rsid w:val="002A1FCD"/>
    <w:rsid w:val="002C5A92"/>
    <w:rsid w:val="002D0814"/>
    <w:rsid w:val="002E0238"/>
    <w:rsid w:val="002E197C"/>
    <w:rsid w:val="00301B20"/>
    <w:rsid w:val="003040DE"/>
    <w:rsid w:val="003112B6"/>
    <w:rsid w:val="00320C65"/>
    <w:rsid w:val="00330C85"/>
    <w:rsid w:val="00341913"/>
    <w:rsid w:val="003503A0"/>
    <w:rsid w:val="003564CA"/>
    <w:rsid w:val="003625FB"/>
    <w:rsid w:val="00364FBB"/>
    <w:rsid w:val="00385F83"/>
    <w:rsid w:val="0039084B"/>
    <w:rsid w:val="003A5B58"/>
    <w:rsid w:val="003C25DE"/>
    <w:rsid w:val="003C5D8E"/>
    <w:rsid w:val="003C639A"/>
    <w:rsid w:val="003E57FC"/>
    <w:rsid w:val="003F4556"/>
    <w:rsid w:val="004023B2"/>
    <w:rsid w:val="00425735"/>
    <w:rsid w:val="00426BEE"/>
    <w:rsid w:val="00436F01"/>
    <w:rsid w:val="004679C1"/>
    <w:rsid w:val="004712C6"/>
    <w:rsid w:val="004733EF"/>
    <w:rsid w:val="0047687B"/>
    <w:rsid w:val="004975C5"/>
    <w:rsid w:val="00497B06"/>
    <w:rsid w:val="004A4FEF"/>
    <w:rsid w:val="004C0B0D"/>
    <w:rsid w:val="004D1ECB"/>
    <w:rsid w:val="004D22F9"/>
    <w:rsid w:val="004D4944"/>
    <w:rsid w:val="004E07CA"/>
    <w:rsid w:val="004E249A"/>
    <w:rsid w:val="004E376F"/>
    <w:rsid w:val="004E63DA"/>
    <w:rsid w:val="004E6672"/>
    <w:rsid w:val="005058C2"/>
    <w:rsid w:val="00515453"/>
    <w:rsid w:val="0051762F"/>
    <w:rsid w:val="00522DAD"/>
    <w:rsid w:val="00525D46"/>
    <w:rsid w:val="005329C2"/>
    <w:rsid w:val="005533A1"/>
    <w:rsid w:val="00555EB1"/>
    <w:rsid w:val="00556B9F"/>
    <w:rsid w:val="00561216"/>
    <w:rsid w:val="00562B54"/>
    <w:rsid w:val="00563AF1"/>
    <w:rsid w:val="00567229"/>
    <w:rsid w:val="005734DE"/>
    <w:rsid w:val="0058095A"/>
    <w:rsid w:val="00582846"/>
    <w:rsid w:val="005876BD"/>
    <w:rsid w:val="00597D9C"/>
    <w:rsid w:val="005A0F35"/>
    <w:rsid w:val="005A6A81"/>
    <w:rsid w:val="005C6F15"/>
    <w:rsid w:val="005D3073"/>
    <w:rsid w:val="005D33E8"/>
    <w:rsid w:val="005E5C8D"/>
    <w:rsid w:val="005E7D5B"/>
    <w:rsid w:val="00603861"/>
    <w:rsid w:val="006046BD"/>
    <w:rsid w:val="00610987"/>
    <w:rsid w:val="006158A6"/>
    <w:rsid w:val="00615D6D"/>
    <w:rsid w:val="00650464"/>
    <w:rsid w:val="00651140"/>
    <w:rsid w:val="00652648"/>
    <w:rsid w:val="0065290B"/>
    <w:rsid w:val="006612EA"/>
    <w:rsid w:val="0067096A"/>
    <w:rsid w:val="00676E05"/>
    <w:rsid w:val="0068092C"/>
    <w:rsid w:val="006856D1"/>
    <w:rsid w:val="00692F8A"/>
    <w:rsid w:val="00693244"/>
    <w:rsid w:val="00694EF8"/>
    <w:rsid w:val="006A2B59"/>
    <w:rsid w:val="006A4362"/>
    <w:rsid w:val="006C62C5"/>
    <w:rsid w:val="006E024E"/>
    <w:rsid w:val="006E3A42"/>
    <w:rsid w:val="006F3F94"/>
    <w:rsid w:val="006F4121"/>
    <w:rsid w:val="00703FAC"/>
    <w:rsid w:val="007309A2"/>
    <w:rsid w:val="00737004"/>
    <w:rsid w:val="007514F9"/>
    <w:rsid w:val="00757E08"/>
    <w:rsid w:val="00761969"/>
    <w:rsid w:val="00764557"/>
    <w:rsid w:val="00767996"/>
    <w:rsid w:val="007775C6"/>
    <w:rsid w:val="00780789"/>
    <w:rsid w:val="007810FA"/>
    <w:rsid w:val="00795E9B"/>
    <w:rsid w:val="007B062C"/>
    <w:rsid w:val="007C4987"/>
    <w:rsid w:val="007E638F"/>
    <w:rsid w:val="00815845"/>
    <w:rsid w:val="00861814"/>
    <w:rsid w:val="008659F5"/>
    <w:rsid w:val="00892EFF"/>
    <w:rsid w:val="008B1055"/>
    <w:rsid w:val="008B4D19"/>
    <w:rsid w:val="008B543A"/>
    <w:rsid w:val="008C32DD"/>
    <w:rsid w:val="00914361"/>
    <w:rsid w:val="009151DC"/>
    <w:rsid w:val="00915EED"/>
    <w:rsid w:val="0092301E"/>
    <w:rsid w:val="0093248F"/>
    <w:rsid w:val="00955D89"/>
    <w:rsid w:val="009718CD"/>
    <w:rsid w:val="009759B7"/>
    <w:rsid w:val="00977226"/>
    <w:rsid w:val="00994444"/>
    <w:rsid w:val="009B18D5"/>
    <w:rsid w:val="009C039E"/>
    <w:rsid w:val="009C66C4"/>
    <w:rsid w:val="009D35FE"/>
    <w:rsid w:val="009D4829"/>
    <w:rsid w:val="009E021F"/>
    <w:rsid w:val="009E02EA"/>
    <w:rsid w:val="009F2141"/>
    <w:rsid w:val="009F74DC"/>
    <w:rsid w:val="00A00D59"/>
    <w:rsid w:val="00A0256A"/>
    <w:rsid w:val="00A0697E"/>
    <w:rsid w:val="00A1661A"/>
    <w:rsid w:val="00A44B5D"/>
    <w:rsid w:val="00A45182"/>
    <w:rsid w:val="00A50095"/>
    <w:rsid w:val="00A62E80"/>
    <w:rsid w:val="00A64B74"/>
    <w:rsid w:val="00A76A10"/>
    <w:rsid w:val="00A80843"/>
    <w:rsid w:val="00A86CC6"/>
    <w:rsid w:val="00A90B85"/>
    <w:rsid w:val="00A90FDA"/>
    <w:rsid w:val="00A962D4"/>
    <w:rsid w:val="00AA2B77"/>
    <w:rsid w:val="00AA40A6"/>
    <w:rsid w:val="00AB25EB"/>
    <w:rsid w:val="00AB7C13"/>
    <w:rsid w:val="00AC4726"/>
    <w:rsid w:val="00AD1CEE"/>
    <w:rsid w:val="00AD7416"/>
    <w:rsid w:val="00AE4E71"/>
    <w:rsid w:val="00AE57D6"/>
    <w:rsid w:val="00AE7DBD"/>
    <w:rsid w:val="00AF4667"/>
    <w:rsid w:val="00B0199F"/>
    <w:rsid w:val="00B04F18"/>
    <w:rsid w:val="00B0565B"/>
    <w:rsid w:val="00B06EFE"/>
    <w:rsid w:val="00B12B51"/>
    <w:rsid w:val="00B16E1E"/>
    <w:rsid w:val="00B34F30"/>
    <w:rsid w:val="00B410EA"/>
    <w:rsid w:val="00B424AF"/>
    <w:rsid w:val="00B43C68"/>
    <w:rsid w:val="00B537AB"/>
    <w:rsid w:val="00B551B4"/>
    <w:rsid w:val="00B56CEB"/>
    <w:rsid w:val="00B66BAF"/>
    <w:rsid w:val="00B73481"/>
    <w:rsid w:val="00B746ED"/>
    <w:rsid w:val="00B8616B"/>
    <w:rsid w:val="00BB2220"/>
    <w:rsid w:val="00BB2E3F"/>
    <w:rsid w:val="00BC3338"/>
    <w:rsid w:val="00BD03DA"/>
    <w:rsid w:val="00BE1D55"/>
    <w:rsid w:val="00BF16E3"/>
    <w:rsid w:val="00C06F2C"/>
    <w:rsid w:val="00C339D4"/>
    <w:rsid w:val="00C3594B"/>
    <w:rsid w:val="00C516BE"/>
    <w:rsid w:val="00C52D47"/>
    <w:rsid w:val="00C57AD5"/>
    <w:rsid w:val="00C66FED"/>
    <w:rsid w:val="00C72AB5"/>
    <w:rsid w:val="00C74A96"/>
    <w:rsid w:val="00C76312"/>
    <w:rsid w:val="00C76E13"/>
    <w:rsid w:val="00C86ED1"/>
    <w:rsid w:val="00CA7453"/>
    <w:rsid w:val="00CB18C7"/>
    <w:rsid w:val="00CC071E"/>
    <w:rsid w:val="00D05316"/>
    <w:rsid w:val="00D1296C"/>
    <w:rsid w:val="00D13A1D"/>
    <w:rsid w:val="00D14C0F"/>
    <w:rsid w:val="00D16B9D"/>
    <w:rsid w:val="00D21762"/>
    <w:rsid w:val="00D25556"/>
    <w:rsid w:val="00D300AA"/>
    <w:rsid w:val="00D32022"/>
    <w:rsid w:val="00D32788"/>
    <w:rsid w:val="00D35ABA"/>
    <w:rsid w:val="00D522EF"/>
    <w:rsid w:val="00D606DC"/>
    <w:rsid w:val="00D678BF"/>
    <w:rsid w:val="00D87217"/>
    <w:rsid w:val="00D943B2"/>
    <w:rsid w:val="00D9749E"/>
    <w:rsid w:val="00DA3273"/>
    <w:rsid w:val="00DA32C6"/>
    <w:rsid w:val="00DA49EE"/>
    <w:rsid w:val="00DE2EA1"/>
    <w:rsid w:val="00DE66AA"/>
    <w:rsid w:val="00DF5CEF"/>
    <w:rsid w:val="00E00889"/>
    <w:rsid w:val="00E07346"/>
    <w:rsid w:val="00E07638"/>
    <w:rsid w:val="00E71E14"/>
    <w:rsid w:val="00E74120"/>
    <w:rsid w:val="00E76E77"/>
    <w:rsid w:val="00E82FD2"/>
    <w:rsid w:val="00E8480C"/>
    <w:rsid w:val="00E97A82"/>
    <w:rsid w:val="00EC49FE"/>
    <w:rsid w:val="00ED4663"/>
    <w:rsid w:val="00EE70EF"/>
    <w:rsid w:val="00EF3DFC"/>
    <w:rsid w:val="00EF61C2"/>
    <w:rsid w:val="00F063FD"/>
    <w:rsid w:val="00F0646A"/>
    <w:rsid w:val="00F17BFA"/>
    <w:rsid w:val="00F44385"/>
    <w:rsid w:val="00F50497"/>
    <w:rsid w:val="00F55877"/>
    <w:rsid w:val="00F56D2A"/>
    <w:rsid w:val="00F64E94"/>
    <w:rsid w:val="00F704D6"/>
    <w:rsid w:val="00F874D4"/>
    <w:rsid w:val="00F966A4"/>
    <w:rsid w:val="00FA04A4"/>
    <w:rsid w:val="00FA2424"/>
    <w:rsid w:val="00FA5AA6"/>
    <w:rsid w:val="00FC4CC4"/>
    <w:rsid w:val="00FD5A55"/>
    <w:rsid w:val="00FE25A2"/>
    <w:rsid w:val="00FE4430"/>
    <w:rsid w:val="00FE55BB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40DCE555"/>
  <w15:chartTrackingRefBased/>
  <w15:docId w15:val="{2FE9969D-E7B4-41D0-A1B6-764FA1C1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styleId="Refdecomentrio">
    <w:name w:val="annotation reference"/>
    <w:rsid w:val="007B062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B062C"/>
    <w:rPr>
      <w:sz w:val="20"/>
    </w:rPr>
  </w:style>
  <w:style w:type="character" w:customStyle="1" w:styleId="TextodecomentrioChar">
    <w:name w:val="Texto de comentário Char"/>
    <w:link w:val="Textodecomentrio"/>
    <w:rsid w:val="007B062C"/>
    <w:rPr>
      <w:rFonts w:ascii="Times" w:hAnsi="Times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B062C"/>
    <w:rPr>
      <w:b/>
      <w:bCs/>
    </w:rPr>
  </w:style>
  <w:style w:type="character" w:customStyle="1" w:styleId="AssuntodocomentrioChar">
    <w:name w:val="Assunto do comentário Char"/>
    <w:link w:val="Assuntodocomentrio"/>
    <w:rsid w:val="007B062C"/>
    <w:rPr>
      <w:rFonts w:ascii="Times" w:hAnsi="Times"/>
      <w:b/>
      <w:bCs/>
      <w:lang w:eastAsia="pt-BR"/>
    </w:rPr>
  </w:style>
  <w:style w:type="paragraph" w:styleId="Textodebalo">
    <w:name w:val="Balloon Text"/>
    <w:basedOn w:val="Normal"/>
    <w:link w:val="TextodebaloChar"/>
    <w:rsid w:val="007B062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7B062C"/>
    <w:rPr>
      <w:rFonts w:ascii="Segoe UI" w:hAnsi="Segoe UI" w:cs="Segoe UI"/>
      <w:sz w:val="18"/>
      <w:szCs w:val="18"/>
      <w:lang w:eastAsia="pt-BR"/>
    </w:rPr>
  </w:style>
  <w:style w:type="paragraph" w:styleId="Reviso">
    <w:name w:val="Revision"/>
    <w:hidden/>
    <w:uiPriority w:val="99"/>
    <w:semiHidden/>
    <w:rsid w:val="00F17BFA"/>
    <w:rPr>
      <w:rFonts w:ascii="Times" w:hAnsi="Times"/>
      <w:sz w:val="24"/>
      <w:lang w:val="en-US"/>
    </w:rPr>
  </w:style>
  <w:style w:type="paragraph" w:styleId="Rodap">
    <w:name w:val="footer"/>
    <w:basedOn w:val="Normal"/>
    <w:link w:val="RodapChar"/>
    <w:rsid w:val="004679C1"/>
    <w:pPr>
      <w:tabs>
        <w:tab w:val="clear" w:pos="720"/>
        <w:tab w:val="center" w:pos="4419"/>
        <w:tab w:val="right" w:pos="8838"/>
      </w:tabs>
    </w:pPr>
  </w:style>
  <w:style w:type="character" w:customStyle="1" w:styleId="RodapChar">
    <w:name w:val="Rodapé Char"/>
    <w:link w:val="Rodap"/>
    <w:rsid w:val="004679C1"/>
    <w:rPr>
      <w:rFonts w:ascii="Times" w:hAnsi="Times"/>
      <w:sz w:val="24"/>
      <w:lang w:eastAsia="pt-BR"/>
    </w:rPr>
  </w:style>
  <w:style w:type="paragraph" w:styleId="Cabealho">
    <w:name w:val="header"/>
    <w:basedOn w:val="Normal"/>
    <w:link w:val="CabealhoChar"/>
    <w:rsid w:val="004679C1"/>
    <w:pPr>
      <w:tabs>
        <w:tab w:val="clear" w:pos="720"/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rsid w:val="004679C1"/>
    <w:rPr>
      <w:rFonts w:ascii="Times" w:hAnsi="Times"/>
      <w:sz w:val="24"/>
      <w:lang w:eastAsia="pt-BR"/>
    </w:rPr>
  </w:style>
  <w:style w:type="table" w:styleId="Tabelacomgrade">
    <w:name w:val="Table Grid"/>
    <w:basedOn w:val="Tabelanormal"/>
    <w:rsid w:val="00195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o1">
    <w:name w:val="Menção1"/>
    <w:basedOn w:val="Fontepargpadro"/>
    <w:uiPriority w:val="99"/>
    <w:semiHidden/>
    <w:unhideWhenUsed/>
    <w:rsid w:val="0042573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515A9-0C55-4F33-AFCD-3297091D7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sbc-template.dot</Template>
  <TotalTime>297</TotalTime>
  <Pages>1</Pages>
  <Words>2574</Words>
  <Characters>13901</Characters>
  <Application>Microsoft Office Word</Application>
  <DocSecurity>0</DocSecurity>
  <Lines>115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Instruções aos Autores de Contribuições para o SIBGRAPI</vt:lpstr>
      <vt:lpstr>Instruções aos Autores de Contribuições para o SIBGRAPI</vt:lpstr>
    </vt:vector>
  </TitlesOfParts>
  <Company> </Company>
  <LinksUpToDate>false</LinksUpToDate>
  <CharactersWithSpaces>16443</CharactersWithSpaces>
  <SharedDoc>false</SharedDoc>
  <HLinks>
    <vt:vector size="6" baseType="variant">
      <vt:variant>
        <vt:i4>720975</vt:i4>
      </vt:variant>
      <vt:variant>
        <vt:i4>51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Alisson Steffens Henrique</cp:lastModifiedBy>
  <cp:revision>22</cp:revision>
  <cp:lastPrinted>2005-03-17T02:14:00Z</cp:lastPrinted>
  <dcterms:created xsi:type="dcterms:W3CDTF">2017-05-31T06:51:00Z</dcterms:created>
  <dcterms:modified xsi:type="dcterms:W3CDTF">2017-05-31T21:50:00Z</dcterms:modified>
</cp:coreProperties>
</file>